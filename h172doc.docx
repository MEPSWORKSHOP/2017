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4B6C1A" w:rsidP="004B6C1A">
      <w:pPr>
        <w:widowControl/>
        <w:jc w:val="center"/>
        <w:rPr>
          <w:szCs w:val="24"/>
        </w:rPr>
      </w:pPr>
    </w:p>
    <w:p w:rsidR="004B6C1A" w:rsidRPr="004B6C1A" w:rsidRDefault="005A567F" w:rsidP="004B6C1A">
      <w:pPr>
        <w:widowControl/>
        <w:jc w:val="center"/>
        <w:rPr>
          <w:b/>
          <w:sz w:val="40"/>
          <w:szCs w:val="40"/>
        </w:rPr>
      </w:pPr>
      <w:r>
        <w:rPr>
          <w:b/>
          <w:sz w:val="40"/>
          <w:szCs w:val="40"/>
        </w:rPr>
        <w:t>MEPS HC-1</w:t>
      </w:r>
      <w:r w:rsidR="00E609DB">
        <w:rPr>
          <w:b/>
          <w:sz w:val="40"/>
          <w:szCs w:val="40"/>
        </w:rPr>
        <w:t>72</w:t>
      </w:r>
      <w:r w:rsidR="004B6C1A" w:rsidRPr="004B6C1A">
        <w:rPr>
          <w:b/>
          <w:sz w:val="40"/>
          <w:szCs w:val="40"/>
        </w:rPr>
        <w:t>:</w:t>
      </w:r>
    </w:p>
    <w:p w:rsidR="004B6C1A" w:rsidRPr="004B6C1A" w:rsidRDefault="005A567F" w:rsidP="004B6C1A">
      <w:pPr>
        <w:widowControl/>
        <w:jc w:val="center"/>
        <w:rPr>
          <w:b/>
          <w:sz w:val="40"/>
          <w:szCs w:val="40"/>
        </w:rPr>
      </w:pPr>
      <w:r>
        <w:rPr>
          <w:b/>
          <w:sz w:val="40"/>
          <w:szCs w:val="40"/>
        </w:rPr>
        <w:t>Panel 1</w:t>
      </w:r>
      <w:r w:rsidR="00E609DB">
        <w:rPr>
          <w:b/>
          <w:sz w:val="40"/>
          <w:szCs w:val="40"/>
        </w:rPr>
        <w:t>8</w:t>
      </w:r>
      <w:r w:rsidR="004B6C1A" w:rsidRPr="004B6C1A">
        <w:rPr>
          <w:b/>
          <w:sz w:val="40"/>
          <w:szCs w:val="40"/>
        </w:rPr>
        <w:t xml:space="preserve"> Longitudinal Data File</w:t>
      </w:r>
    </w:p>
    <w:p w:rsidR="004B6C1A" w:rsidRPr="004B6C1A" w:rsidRDefault="004B6C1A" w:rsidP="004B6C1A">
      <w:pPr>
        <w:widowControl/>
        <w:jc w:val="center"/>
        <w:rPr>
          <w:sz w:val="40"/>
          <w:szCs w:val="40"/>
        </w:rPr>
      </w:pPr>
    </w:p>
    <w:p w:rsidR="004B6C1A" w:rsidRPr="004B6C1A" w:rsidRDefault="00A361B0" w:rsidP="004B6C1A">
      <w:pPr>
        <w:pStyle w:val="Heading9"/>
        <w:spacing w:line="240" w:lineRule="auto"/>
        <w:rPr>
          <w:rFonts w:ascii="Times New Roman" w:hAnsi="Times New Roman"/>
          <w:snapToGrid w:val="0"/>
          <w:sz w:val="40"/>
          <w:szCs w:val="40"/>
        </w:rPr>
      </w:pPr>
      <w:r>
        <w:rPr>
          <w:rFonts w:ascii="Times New Roman" w:hAnsi="Times New Roman"/>
          <w:snapToGrid w:val="0"/>
          <w:sz w:val="40"/>
          <w:szCs w:val="40"/>
        </w:rPr>
        <w:t>October</w:t>
      </w:r>
      <w:r w:rsidR="004B6C1A" w:rsidRPr="004B6C1A">
        <w:rPr>
          <w:rFonts w:ascii="Times New Roman" w:hAnsi="Times New Roman"/>
          <w:snapToGrid w:val="0"/>
          <w:sz w:val="40"/>
          <w:szCs w:val="40"/>
        </w:rPr>
        <w:t xml:space="preserve"> 201</w:t>
      </w:r>
      <w:r w:rsidR="00E609DB">
        <w:rPr>
          <w:rFonts w:ascii="Times New Roman" w:hAnsi="Times New Roman"/>
          <w:snapToGrid w:val="0"/>
          <w:sz w:val="40"/>
          <w:szCs w:val="40"/>
        </w:rPr>
        <w:t>6</w:t>
      </w: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widowControl/>
        <w:jc w:val="center"/>
        <w:rPr>
          <w:b/>
          <w:szCs w:val="24"/>
        </w:rPr>
      </w:pPr>
    </w:p>
    <w:p w:rsidR="004B6C1A" w:rsidRPr="004B6C1A" w:rsidRDefault="004B6C1A" w:rsidP="004B6C1A">
      <w:pPr>
        <w:jc w:val="center"/>
        <w:rPr>
          <w:b/>
          <w:szCs w:val="24"/>
        </w:rPr>
      </w:pPr>
      <w:r w:rsidRPr="004B6C1A">
        <w:rPr>
          <w:b/>
          <w:szCs w:val="24"/>
        </w:rPr>
        <w:t>Agency for Healthcare Research and Quality</w:t>
      </w:r>
    </w:p>
    <w:p w:rsidR="004B6C1A" w:rsidRPr="004B6C1A" w:rsidRDefault="004B6C1A" w:rsidP="004B6C1A">
      <w:pPr>
        <w:jc w:val="center"/>
        <w:rPr>
          <w:b/>
          <w:szCs w:val="24"/>
        </w:rPr>
      </w:pPr>
      <w:r w:rsidRPr="004B6C1A">
        <w:rPr>
          <w:b/>
          <w:szCs w:val="24"/>
        </w:rPr>
        <w:t>Center for Financing, Access, and Cost Trends</w:t>
      </w:r>
    </w:p>
    <w:p w:rsidR="004B6C1A" w:rsidRPr="004B6C1A" w:rsidRDefault="004B6C1A" w:rsidP="004B6C1A">
      <w:pPr>
        <w:jc w:val="center"/>
        <w:rPr>
          <w:b/>
          <w:szCs w:val="24"/>
        </w:rPr>
      </w:pPr>
      <w:r w:rsidRPr="004B6C1A">
        <w:rPr>
          <w:b/>
          <w:szCs w:val="24"/>
        </w:rPr>
        <w:t>5</w:t>
      </w:r>
      <w:r w:rsidR="00E609DB">
        <w:rPr>
          <w:b/>
          <w:szCs w:val="24"/>
        </w:rPr>
        <w:t>600</w:t>
      </w:r>
      <w:r w:rsidRPr="004B6C1A">
        <w:rPr>
          <w:b/>
          <w:szCs w:val="24"/>
        </w:rPr>
        <w:t xml:space="preserve"> </w:t>
      </w:r>
      <w:r w:rsidR="00E609DB">
        <w:rPr>
          <w:b/>
          <w:szCs w:val="24"/>
        </w:rPr>
        <w:t>Fishers Ln</w:t>
      </w:r>
    </w:p>
    <w:p w:rsidR="004B6C1A" w:rsidRPr="004B6C1A" w:rsidRDefault="004B6C1A" w:rsidP="004B6C1A">
      <w:pPr>
        <w:jc w:val="center"/>
        <w:rPr>
          <w:b/>
          <w:szCs w:val="24"/>
        </w:rPr>
      </w:pPr>
      <w:r w:rsidRPr="004B6C1A">
        <w:rPr>
          <w:b/>
          <w:szCs w:val="24"/>
        </w:rPr>
        <w:t>Rockville, MD 2085</w:t>
      </w:r>
      <w:r w:rsidR="00E609DB">
        <w:rPr>
          <w:b/>
          <w:szCs w:val="24"/>
        </w:rPr>
        <w:t>7</w:t>
      </w:r>
    </w:p>
    <w:p w:rsidR="004B6C1A" w:rsidRPr="004B6C1A" w:rsidRDefault="004B6C1A" w:rsidP="004B6C1A">
      <w:pPr>
        <w:jc w:val="center"/>
        <w:rPr>
          <w:b/>
          <w:szCs w:val="24"/>
        </w:rPr>
        <w:sectPr w:rsidR="004B6C1A" w:rsidRPr="004B6C1A">
          <w:footerReference w:type="even" r:id="rId9"/>
          <w:footerReference w:type="default" r:id="rId10"/>
          <w:footerReference w:type="first" r:id="rId11"/>
          <w:endnotePr>
            <w:numFmt w:val="decimal"/>
          </w:endnotePr>
          <w:pgSz w:w="12240" w:h="15840" w:code="1"/>
          <w:pgMar w:top="1728" w:right="1728" w:bottom="1728" w:left="1728" w:header="1440" w:footer="1440" w:gutter="0"/>
          <w:paperSrc w:first="7" w:other="7"/>
          <w:cols w:space="720"/>
          <w:noEndnote/>
          <w:titlePg/>
        </w:sectPr>
      </w:pPr>
      <w:r w:rsidRPr="004B6C1A">
        <w:rPr>
          <w:b/>
          <w:szCs w:val="24"/>
        </w:rPr>
        <w:t>(301) 427-1406</w:t>
      </w:r>
    </w:p>
    <w:bookmarkStart w:id="0" w:name="_Toc311793634" w:displacedByCustomXml="next"/>
    <w:bookmarkStart w:id="1" w:name="_Toc311793619" w:displacedByCustomXml="next"/>
    <w:bookmarkStart w:id="2" w:name="_Toc311793607" w:displacedByCustomXml="next"/>
    <w:bookmarkStart w:id="3" w:name="_Toc311793595" w:displacedByCustomXml="next"/>
    <w:bookmarkStart w:id="4" w:name="_Toc311793551" w:displacedByCustomXml="next"/>
    <w:sdt>
      <w:sdtPr>
        <w:rPr>
          <w:rFonts w:ascii="Times New Roman" w:eastAsia="Times New Roman" w:hAnsi="Times New Roman" w:cs="Times New Roman"/>
          <w:b w:val="0"/>
          <w:bCs w:val="0"/>
          <w:snapToGrid w:val="0"/>
          <w:color w:val="auto"/>
          <w:sz w:val="24"/>
          <w:szCs w:val="20"/>
          <w:lang w:eastAsia="en-US"/>
        </w:rPr>
        <w:id w:val="-1247793292"/>
        <w:docPartObj>
          <w:docPartGallery w:val="Table of Contents"/>
          <w:docPartUnique/>
        </w:docPartObj>
      </w:sdtPr>
      <w:sdtEndPr>
        <w:rPr>
          <w:noProof/>
        </w:rPr>
      </w:sdtEndPr>
      <w:sdtContent>
        <w:p w:rsidR="007274FE" w:rsidRPr="007274FE" w:rsidRDefault="007274FE" w:rsidP="006C0BB9">
          <w:pPr>
            <w:pStyle w:val="TOCHeading"/>
            <w:spacing w:after="240"/>
            <w:jc w:val="center"/>
            <w:rPr>
              <w:color w:val="auto"/>
            </w:rPr>
          </w:pPr>
          <w:r w:rsidRPr="007274FE">
            <w:rPr>
              <w:color w:val="auto"/>
            </w:rPr>
            <w:t>Table of Contents</w:t>
          </w:r>
        </w:p>
        <w:p w:rsidR="00C06EA9" w:rsidRDefault="007274FE">
          <w:pPr>
            <w:pStyle w:val="TOC1"/>
            <w:tabs>
              <w:tab w:val="left" w:pos="480"/>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312047619" w:history="1">
            <w:r w:rsidR="00C06EA9" w:rsidRPr="00075C9A">
              <w:rPr>
                <w:rStyle w:val="Hyperlink"/>
                <w:rFonts w:eastAsiaTheme="majorEastAsia"/>
                <w:noProof/>
              </w:rPr>
              <w:t>A.</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Data Use Agreement</w:t>
            </w:r>
            <w:r w:rsidR="00C06EA9">
              <w:rPr>
                <w:noProof/>
                <w:webHidden/>
              </w:rPr>
              <w:tab/>
            </w:r>
            <w:r w:rsidR="00C06EA9">
              <w:rPr>
                <w:noProof/>
                <w:webHidden/>
              </w:rPr>
              <w:fldChar w:fldCharType="begin"/>
            </w:r>
            <w:r w:rsidR="00C06EA9">
              <w:rPr>
                <w:noProof/>
                <w:webHidden/>
              </w:rPr>
              <w:instrText xml:space="preserve"> PAGEREF _Toc312047619 \h </w:instrText>
            </w:r>
            <w:r w:rsidR="00C06EA9">
              <w:rPr>
                <w:noProof/>
                <w:webHidden/>
              </w:rPr>
            </w:r>
            <w:r w:rsidR="00C06EA9">
              <w:rPr>
                <w:noProof/>
                <w:webHidden/>
              </w:rPr>
              <w:fldChar w:fldCharType="separate"/>
            </w:r>
            <w:r w:rsidR="00C06EA9">
              <w:rPr>
                <w:noProof/>
                <w:webHidden/>
              </w:rPr>
              <w:t>1</w:t>
            </w:r>
            <w:r w:rsidR="00C06EA9">
              <w:rPr>
                <w:noProof/>
                <w:webHidden/>
              </w:rPr>
              <w:fldChar w:fldCharType="end"/>
            </w:r>
          </w:hyperlink>
        </w:p>
        <w:p w:rsidR="00C06EA9" w:rsidRDefault="00514418">
          <w:pPr>
            <w:pStyle w:val="TOC1"/>
            <w:tabs>
              <w:tab w:val="left" w:pos="480"/>
              <w:tab w:val="right" w:leader="dot" w:pos="9350"/>
            </w:tabs>
            <w:rPr>
              <w:rFonts w:asciiTheme="minorHAnsi" w:eastAsiaTheme="minorEastAsia" w:hAnsiTheme="minorHAnsi" w:cstheme="minorBidi"/>
              <w:noProof/>
              <w:snapToGrid/>
              <w:sz w:val="22"/>
              <w:szCs w:val="22"/>
            </w:rPr>
          </w:pPr>
          <w:hyperlink w:anchor="_Toc312047620" w:history="1">
            <w:r w:rsidR="00C06EA9" w:rsidRPr="00075C9A">
              <w:rPr>
                <w:rStyle w:val="Hyperlink"/>
                <w:rFonts w:eastAsiaTheme="majorEastAsia"/>
                <w:noProof/>
              </w:rPr>
              <w:t>B.</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Background</w:t>
            </w:r>
            <w:r w:rsidR="00C06EA9">
              <w:rPr>
                <w:noProof/>
                <w:webHidden/>
              </w:rPr>
              <w:tab/>
            </w:r>
            <w:r w:rsidR="00C06EA9">
              <w:rPr>
                <w:noProof/>
                <w:webHidden/>
              </w:rPr>
              <w:fldChar w:fldCharType="begin"/>
            </w:r>
            <w:r w:rsidR="00C06EA9">
              <w:rPr>
                <w:noProof/>
                <w:webHidden/>
              </w:rPr>
              <w:instrText xml:space="preserve"> PAGEREF _Toc312047620 \h </w:instrText>
            </w:r>
            <w:r w:rsidR="00C06EA9">
              <w:rPr>
                <w:noProof/>
                <w:webHidden/>
              </w:rPr>
            </w:r>
            <w:r w:rsidR="00C06EA9">
              <w:rPr>
                <w:noProof/>
                <w:webHidden/>
              </w:rPr>
              <w:fldChar w:fldCharType="separate"/>
            </w:r>
            <w:r w:rsidR="00C06EA9">
              <w:rPr>
                <w:noProof/>
                <w:webHidden/>
              </w:rPr>
              <w:t>2</w:t>
            </w:r>
            <w:r w:rsidR="00C06EA9">
              <w:rPr>
                <w:noProof/>
                <w:webHidden/>
              </w:rPr>
              <w:fldChar w:fldCharType="end"/>
            </w:r>
          </w:hyperlink>
        </w:p>
        <w:p w:rsidR="00C06EA9" w:rsidRDefault="00514418">
          <w:pPr>
            <w:pStyle w:val="TOC2"/>
            <w:tabs>
              <w:tab w:val="left" w:pos="880"/>
              <w:tab w:val="right" w:leader="dot" w:pos="9350"/>
            </w:tabs>
            <w:rPr>
              <w:rFonts w:asciiTheme="minorHAnsi" w:eastAsiaTheme="minorEastAsia" w:hAnsiTheme="minorHAnsi" w:cstheme="minorBidi"/>
              <w:noProof/>
              <w:snapToGrid/>
              <w:sz w:val="22"/>
              <w:szCs w:val="22"/>
            </w:rPr>
          </w:pPr>
          <w:hyperlink w:anchor="_Toc312047621" w:history="1">
            <w:r w:rsidR="00C06EA9" w:rsidRPr="00075C9A">
              <w:rPr>
                <w:rStyle w:val="Hyperlink"/>
                <w:rFonts w:eastAsiaTheme="majorEastAsia"/>
                <w:noProof/>
              </w:rPr>
              <w:t>B.1</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Household Component</w:t>
            </w:r>
            <w:r w:rsidR="00C06EA9">
              <w:rPr>
                <w:noProof/>
                <w:webHidden/>
              </w:rPr>
              <w:tab/>
            </w:r>
            <w:r w:rsidR="00C06EA9">
              <w:rPr>
                <w:noProof/>
                <w:webHidden/>
              </w:rPr>
              <w:fldChar w:fldCharType="begin"/>
            </w:r>
            <w:r w:rsidR="00C06EA9">
              <w:rPr>
                <w:noProof/>
                <w:webHidden/>
              </w:rPr>
              <w:instrText xml:space="preserve"> PAGEREF _Toc312047621 \h </w:instrText>
            </w:r>
            <w:r w:rsidR="00C06EA9">
              <w:rPr>
                <w:noProof/>
                <w:webHidden/>
              </w:rPr>
            </w:r>
            <w:r w:rsidR="00C06EA9">
              <w:rPr>
                <w:noProof/>
                <w:webHidden/>
              </w:rPr>
              <w:fldChar w:fldCharType="separate"/>
            </w:r>
            <w:r w:rsidR="00C06EA9">
              <w:rPr>
                <w:noProof/>
                <w:webHidden/>
              </w:rPr>
              <w:t>2</w:t>
            </w:r>
            <w:r w:rsidR="00C06EA9">
              <w:rPr>
                <w:noProof/>
                <w:webHidden/>
              </w:rPr>
              <w:fldChar w:fldCharType="end"/>
            </w:r>
          </w:hyperlink>
        </w:p>
        <w:p w:rsidR="00C06EA9" w:rsidRDefault="00514418">
          <w:pPr>
            <w:pStyle w:val="TOC2"/>
            <w:tabs>
              <w:tab w:val="left" w:pos="880"/>
              <w:tab w:val="right" w:leader="dot" w:pos="9350"/>
            </w:tabs>
            <w:rPr>
              <w:rFonts w:asciiTheme="minorHAnsi" w:eastAsiaTheme="minorEastAsia" w:hAnsiTheme="minorHAnsi" w:cstheme="minorBidi"/>
              <w:noProof/>
              <w:snapToGrid/>
              <w:sz w:val="22"/>
              <w:szCs w:val="22"/>
            </w:rPr>
          </w:pPr>
          <w:hyperlink w:anchor="_Toc312047622" w:history="1">
            <w:r w:rsidR="00C06EA9" w:rsidRPr="00075C9A">
              <w:rPr>
                <w:rStyle w:val="Hyperlink"/>
                <w:rFonts w:eastAsiaTheme="majorEastAsia"/>
                <w:noProof/>
              </w:rPr>
              <w:t>B.2</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Medical Provider Component</w:t>
            </w:r>
            <w:r w:rsidR="00C06EA9">
              <w:rPr>
                <w:noProof/>
                <w:webHidden/>
              </w:rPr>
              <w:tab/>
            </w:r>
            <w:r w:rsidR="00C06EA9">
              <w:rPr>
                <w:noProof/>
                <w:webHidden/>
              </w:rPr>
              <w:fldChar w:fldCharType="begin"/>
            </w:r>
            <w:r w:rsidR="00C06EA9">
              <w:rPr>
                <w:noProof/>
                <w:webHidden/>
              </w:rPr>
              <w:instrText xml:space="preserve"> PAGEREF _Toc312047622 \h </w:instrText>
            </w:r>
            <w:r w:rsidR="00C06EA9">
              <w:rPr>
                <w:noProof/>
                <w:webHidden/>
              </w:rPr>
            </w:r>
            <w:r w:rsidR="00C06EA9">
              <w:rPr>
                <w:noProof/>
                <w:webHidden/>
              </w:rPr>
              <w:fldChar w:fldCharType="separate"/>
            </w:r>
            <w:r w:rsidR="00C06EA9">
              <w:rPr>
                <w:noProof/>
                <w:webHidden/>
              </w:rPr>
              <w:t>2</w:t>
            </w:r>
            <w:r w:rsidR="00C06EA9">
              <w:rPr>
                <w:noProof/>
                <w:webHidden/>
              </w:rPr>
              <w:fldChar w:fldCharType="end"/>
            </w:r>
          </w:hyperlink>
        </w:p>
        <w:p w:rsidR="00C06EA9" w:rsidRDefault="00514418">
          <w:pPr>
            <w:pStyle w:val="TOC2"/>
            <w:tabs>
              <w:tab w:val="left" w:pos="880"/>
              <w:tab w:val="right" w:leader="dot" w:pos="9350"/>
            </w:tabs>
            <w:rPr>
              <w:rFonts w:asciiTheme="minorHAnsi" w:eastAsiaTheme="minorEastAsia" w:hAnsiTheme="minorHAnsi" w:cstheme="minorBidi"/>
              <w:noProof/>
              <w:snapToGrid/>
              <w:sz w:val="22"/>
              <w:szCs w:val="22"/>
            </w:rPr>
          </w:pPr>
          <w:hyperlink w:anchor="_Toc312047623" w:history="1">
            <w:r w:rsidR="00C06EA9" w:rsidRPr="00075C9A">
              <w:rPr>
                <w:rStyle w:val="Hyperlink"/>
                <w:rFonts w:eastAsiaTheme="majorEastAsia"/>
                <w:noProof/>
              </w:rPr>
              <w:t>B.3</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Survey Management and Data Collection</w:t>
            </w:r>
            <w:r w:rsidR="00C06EA9">
              <w:rPr>
                <w:noProof/>
                <w:webHidden/>
              </w:rPr>
              <w:tab/>
            </w:r>
            <w:r w:rsidR="00C06EA9">
              <w:rPr>
                <w:noProof/>
                <w:webHidden/>
              </w:rPr>
              <w:fldChar w:fldCharType="begin"/>
            </w:r>
            <w:r w:rsidR="00C06EA9">
              <w:rPr>
                <w:noProof/>
                <w:webHidden/>
              </w:rPr>
              <w:instrText xml:space="preserve"> PAGEREF _Toc312047623 \h </w:instrText>
            </w:r>
            <w:r w:rsidR="00C06EA9">
              <w:rPr>
                <w:noProof/>
                <w:webHidden/>
              </w:rPr>
            </w:r>
            <w:r w:rsidR="00C06EA9">
              <w:rPr>
                <w:noProof/>
                <w:webHidden/>
              </w:rPr>
              <w:fldChar w:fldCharType="separate"/>
            </w:r>
            <w:r w:rsidR="00C06EA9">
              <w:rPr>
                <w:noProof/>
                <w:webHidden/>
              </w:rPr>
              <w:t>3</w:t>
            </w:r>
            <w:r w:rsidR="00C06EA9">
              <w:rPr>
                <w:noProof/>
                <w:webHidden/>
              </w:rPr>
              <w:fldChar w:fldCharType="end"/>
            </w:r>
          </w:hyperlink>
        </w:p>
        <w:p w:rsidR="00C06EA9" w:rsidRDefault="00514418">
          <w:pPr>
            <w:pStyle w:val="TOC1"/>
            <w:tabs>
              <w:tab w:val="left" w:pos="480"/>
              <w:tab w:val="right" w:leader="dot" w:pos="9350"/>
            </w:tabs>
            <w:rPr>
              <w:rFonts w:asciiTheme="minorHAnsi" w:eastAsiaTheme="minorEastAsia" w:hAnsiTheme="minorHAnsi" w:cstheme="minorBidi"/>
              <w:noProof/>
              <w:snapToGrid/>
              <w:sz w:val="22"/>
              <w:szCs w:val="22"/>
            </w:rPr>
          </w:pPr>
          <w:hyperlink w:anchor="_Toc312047624" w:history="1">
            <w:r w:rsidR="00C06EA9" w:rsidRPr="00075C9A">
              <w:rPr>
                <w:rStyle w:val="Hyperlink"/>
                <w:rFonts w:eastAsiaTheme="majorEastAsia"/>
                <w:noProof/>
              </w:rPr>
              <w:t>C.</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Technical and Programming Information</w:t>
            </w:r>
            <w:r w:rsidR="00C06EA9">
              <w:rPr>
                <w:noProof/>
                <w:webHidden/>
              </w:rPr>
              <w:tab/>
            </w:r>
            <w:r w:rsidR="00C06EA9">
              <w:rPr>
                <w:noProof/>
                <w:webHidden/>
              </w:rPr>
              <w:fldChar w:fldCharType="begin"/>
            </w:r>
            <w:r w:rsidR="00C06EA9">
              <w:rPr>
                <w:noProof/>
                <w:webHidden/>
              </w:rPr>
              <w:instrText xml:space="preserve"> PAGEREF _Toc312047624 \h </w:instrText>
            </w:r>
            <w:r w:rsidR="00C06EA9">
              <w:rPr>
                <w:noProof/>
                <w:webHidden/>
              </w:rPr>
            </w:r>
            <w:r w:rsidR="00C06EA9">
              <w:rPr>
                <w:noProof/>
                <w:webHidden/>
              </w:rPr>
              <w:fldChar w:fldCharType="separate"/>
            </w:r>
            <w:r w:rsidR="00C06EA9">
              <w:rPr>
                <w:noProof/>
                <w:webHidden/>
              </w:rPr>
              <w:t>4</w:t>
            </w:r>
            <w:r w:rsidR="00C06EA9">
              <w:rPr>
                <w:noProof/>
                <w:webHidden/>
              </w:rPr>
              <w:fldChar w:fldCharType="end"/>
            </w:r>
          </w:hyperlink>
        </w:p>
        <w:p w:rsidR="00C06EA9" w:rsidRDefault="00514418">
          <w:pPr>
            <w:pStyle w:val="TOC2"/>
            <w:tabs>
              <w:tab w:val="left" w:pos="880"/>
              <w:tab w:val="right" w:leader="dot" w:pos="9350"/>
            </w:tabs>
            <w:rPr>
              <w:rFonts w:asciiTheme="minorHAnsi" w:eastAsiaTheme="minorEastAsia" w:hAnsiTheme="minorHAnsi" w:cstheme="minorBidi"/>
              <w:noProof/>
              <w:snapToGrid/>
              <w:sz w:val="22"/>
              <w:szCs w:val="22"/>
            </w:rPr>
          </w:pPr>
          <w:hyperlink w:anchor="_Toc312047625" w:history="1">
            <w:r w:rsidR="00C06EA9" w:rsidRPr="00075C9A">
              <w:rPr>
                <w:rStyle w:val="Hyperlink"/>
                <w:rFonts w:eastAsiaTheme="majorEastAsia"/>
                <w:noProof/>
              </w:rPr>
              <w:t>C.1</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General Information</w:t>
            </w:r>
            <w:r w:rsidR="00C06EA9">
              <w:rPr>
                <w:noProof/>
                <w:webHidden/>
              </w:rPr>
              <w:tab/>
            </w:r>
            <w:r w:rsidR="00C06EA9">
              <w:rPr>
                <w:noProof/>
                <w:webHidden/>
              </w:rPr>
              <w:fldChar w:fldCharType="begin"/>
            </w:r>
            <w:r w:rsidR="00C06EA9">
              <w:rPr>
                <w:noProof/>
                <w:webHidden/>
              </w:rPr>
              <w:instrText xml:space="preserve"> PAGEREF _Toc312047625 \h </w:instrText>
            </w:r>
            <w:r w:rsidR="00C06EA9">
              <w:rPr>
                <w:noProof/>
                <w:webHidden/>
              </w:rPr>
            </w:r>
            <w:r w:rsidR="00C06EA9">
              <w:rPr>
                <w:noProof/>
                <w:webHidden/>
              </w:rPr>
              <w:fldChar w:fldCharType="separate"/>
            </w:r>
            <w:r w:rsidR="00C06EA9">
              <w:rPr>
                <w:noProof/>
                <w:webHidden/>
              </w:rPr>
              <w:t>4</w:t>
            </w:r>
            <w:r w:rsidR="00C06EA9">
              <w:rPr>
                <w:noProof/>
                <w:webHidden/>
              </w:rPr>
              <w:fldChar w:fldCharType="end"/>
            </w:r>
          </w:hyperlink>
        </w:p>
        <w:p w:rsidR="00C06EA9" w:rsidRDefault="00514418">
          <w:pPr>
            <w:pStyle w:val="TOC2"/>
            <w:tabs>
              <w:tab w:val="left" w:pos="880"/>
              <w:tab w:val="right" w:leader="dot" w:pos="9350"/>
            </w:tabs>
            <w:rPr>
              <w:rFonts w:asciiTheme="minorHAnsi" w:eastAsiaTheme="minorEastAsia" w:hAnsiTheme="minorHAnsi" w:cstheme="minorBidi"/>
              <w:noProof/>
              <w:snapToGrid/>
              <w:sz w:val="22"/>
              <w:szCs w:val="22"/>
            </w:rPr>
          </w:pPr>
          <w:hyperlink w:anchor="_Toc312047626" w:history="1">
            <w:r w:rsidR="00C06EA9" w:rsidRPr="00075C9A">
              <w:rPr>
                <w:rStyle w:val="Hyperlink"/>
                <w:rFonts w:eastAsiaTheme="majorEastAsia"/>
                <w:noProof/>
              </w:rPr>
              <w:t>C.2</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Data File Information</w:t>
            </w:r>
            <w:r w:rsidR="00C06EA9">
              <w:rPr>
                <w:noProof/>
                <w:webHidden/>
              </w:rPr>
              <w:tab/>
            </w:r>
            <w:r w:rsidR="00C06EA9">
              <w:rPr>
                <w:noProof/>
                <w:webHidden/>
              </w:rPr>
              <w:fldChar w:fldCharType="begin"/>
            </w:r>
            <w:r w:rsidR="00C06EA9">
              <w:rPr>
                <w:noProof/>
                <w:webHidden/>
              </w:rPr>
              <w:instrText xml:space="preserve"> PAGEREF _Toc312047626 \h </w:instrText>
            </w:r>
            <w:r w:rsidR="00C06EA9">
              <w:rPr>
                <w:noProof/>
                <w:webHidden/>
              </w:rPr>
            </w:r>
            <w:r w:rsidR="00C06EA9">
              <w:rPr>
                <w:noProof/>
                <w:webHidden/>
              </w:rPr>
              <w:fldChar w:fldCharType="separate"/>
            </w:r>
            <w:r w:rsidR="00C06EA9">
              <w:rPr>
                <w:noProof/>
                <w:webHidden/>
              </w:rPr>
              <w:t>4</w:t>
            </w:r>
            <w:r w:rsidR="00C06EA9">
              <w:rPr>
                <w:noProof/>
                <w:webHidden/>
              </w:rPr>
              <w:fldChar w:fldCharType="end"/>
            </w:r>
          </w:hyperlink>
        </w:p>
        <w:p w:rsidR="00C06EA9" w:rsidRDefault="00514418">
          <w:pPr>
            <w:pStyle w:val="TOC2"/>
            <w:tabs>
              <w:tab w:val="left" w:pos="1100"/>
              <w:tab w:val="right" w:leader="dot" w:pos="9350"/>
            </w:tabs>
            <w:rPr>
              <w:rFonts w:asciiTheme="minorHAnsi" w:eastAsiaTheme="minorEastAsia" w:hAnsiTheme="minorHAnsi" w:cstheme="minorBidi"/>
              <w:noProof/>
              <w:snapToGrid/>
              <w:sz w:val="22"/>
              <w:szCs w:val="22"/>
            </w:rPr>
          </w:pPr>
          <w:hyperlink w:anchor="_Toc312047628" w:history="1">
            <w:r w:rsidR="00C06EA9" w:rsidRPr="00075C9A">
              <w:rPr>
                <w:rStyle w:val="Hyperlink"/>
                <w:rFonts w:eastAsiaTheme="majorEastAsia"/>
                <w:noProof/>
              </w:rPr>
              <w:t>C.2.1</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Variables</w:t>
            </w:r>
            <w:r w:rsidR="00C06EA9">
              <w:rPr>
                <w:noProof/>
                <w:webHidden/>
              </w:rPr>
              <w:tab/>
            </w:r>
            <w:r w:rsidR="00C06EA9">
              <w:rPr>
                <w:noProof/>
                <w:webHidden/>
              </w:rPr>
              <w:fldChar w:fldCharType="begin"/>
            </w:r>
            <w:r w:rsidR="00C06EA9">
              <w:rPr>
                <w:noProof/>
                <w:webHidden/>
              </w:rPr>
              <w:instrText xml:space="preserve"> PAGEREF _Toc312047628 \h </w:instrText>
            </w:r>
            <w:r w:rsidR="00C06EA9">
              <w:rPr>
                <w:noProof/>
                <w:webHidden/>
              </w:rPr>
            </w:r>
            <w:r w:rsidR="00C06EA9">
              <w:rPr>
                <w:noProof/>
                <w:webHidden/>
              </w:rPr>
              <w:fldChar w:fldCharType="separate"/>
            </w:r>
            <w:r w:rsidR="00C06EA9">
              <w:rPr>
                <w:noProof/>
                <w:webHidden/>
              </w:rPr>
              <w:t>5</w:t>
            </w:r>
            <w:r w:rsidR="00C06EA9">
              <w:rPr>
                <w:noProof/>
                <w:webHidden/>
              </w:rPr>
              <w:fldChar w:fldCharType="end"/>
            </w:r>
          </w:hyperlink>
        </w:p>
        <w:p w:rsidR="00C06EA9" w:rsidRDefault="00514418">
          <w:pPr>
            <w:pStyle w:val="TOC3"/>
            <w:tabs>
              <w:tab w:val="left" w:pos="1540"/>
              <w:tab w:val="right" w:leader="dot" w:pos="9350"/>
            </w:tabs>
            <w:rPr>
              <w:rFonts w:asciiTheme="minorHAnsi" w:eastAsiaTheme="minorEastAsia" w:hAnsiTheme="minorHAnsi" w:cstheme="minorBidi"/>
              <w:noProof/>
              <w:snapToGrid/>
              <w:sz w:val="22"/>
              <w:szCs w:val="22"/>
            </w:rPr>
          </w:pPr>
          <w:hyperlink w:anchor="_Toc312047629" w:history="1">
            <w:r w:rsidR="00C06EA9" w:rsidRPr="00075C9A">
              <w:rPr>
                <w:rStyle w:val="Hyperlink"/>
                <w:rFonts w:eastAsiaTheme="majorEastAsia"/>
                <w:noProof/>
              </w:rPr>
              <w:t>C.2.1.1</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Variables from Annual Full-year Consolidated Files</w:t>
            </w:r>
            <w:r w:rsidR="00C06EA9">
              <w:rPr>
                <w:noProof/>
                <w:webHidden/>
              </w:rPr>
              <w:tab/>
            </w:r>
            <w:r w:rsidR="00C06EA9">
              <w:rPr>
                <w:noProof/>
                <w:webHidden/>
              </w:rPr>
              <w:fldChar w:fldCharType="begin"/>
            </w:r>
            <w:r w:rsidR="00C06EA9">
              <w:rPr>
                <w:noProof/>
                <w:webHidden/>
              </w:rPr>
              <w:instrText xml:space="preserve"> PAGEREF _Toc312047629 \h </w:instrText>
            </w:r>
            <w:r w:rsidR="00C06EA9">
              <w:rPr>
                <w:noProof/>
                <w:webHidden/>
              </w:rPr>
            </w:r>
            <w:r w:rsidR="00C06EA9">
              <w:rPr>
                <w:noProof/>
                <w:webHidden/>
              </w:rPr>
              <w:fldChar w:fldCharType="separate"/>
            </w:r>
            <w:r w:rsidR="00C06EA9">
              <w:rPr>
                <w:noProof/>
                <w:webHidden/>
              </w:rPr>
              <w:t>5</w:t>
            </w:r>
            <w:r w:rsidR="00C06EA9">
              <w:rPr>
                <w:noProof/>
                <w:webHidden/>
              </w:rPr>
              <w:fldChar w:fldCharType="end"/>
            </w:r>
          </w:hyperlink>
        </w:p>
        <w:p w:rsidR="00C06EA9" w:rsidRDefault="00514418">
          <w:pPr>
            <w:pStyle w:val="TOC3"/>
            <w:tabs>
              <w:tab w:val="left" w:pos="1540"/>
              <w:tab w:val="right" w:leader="dot" w:pos="9350"/>
            </w:tabs>
            <w:rPr>
              <w:rFonts w:asciiTheme="minorHAnsi" w:eastAsiaTheme="minorEastAsia" w:hAnsiTheme="minorHAnsi" w:cstheme="minorBidi"/>
              <w:noProof/>
              <w:snapToGrid/>
              <w:sz w:val="22"/>
              <w:szCs w:val="22"/>
            </w:rPr>
          </w:pPr>
          <w:hyperlink w:anchor="_Toc312047630" w:history="1">
            <w:r w:rsidR="00C06EA9" w:rsidRPr="00075C9A">
              <w:rPr>
                <w:rStyle w:val="Hyperlink"/>
                <w:rFonts w:eastAsiaTheme="majorEastAsia"/>
                <w:iCs/>
                <w:noProof/>
              </w:rPr>
              <w:t>C.2.1.2</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noProof/>
              </w:rPr>
              <w:t>Constructed</w:t>
            </w:r>
            <w:r w:rsidR="00C06EA9" w:rsidRPr="00075C9A">
              <w:rPr>
                <w:rStyle w:val="Hyperlink"/>
                <w:rFonts w:eastAsiaTheme="majorEastAsia"/>
                <w:iCs/>
                <w:noProof/>
              </w:rPr>
              <w:t xml:space="preserve"> Variables for Selection of Group</w:t>
            </w:r>
            <w:r w:rsidR="00C06EA9">
              <w:rPr>
                <w:noProof/>
                <w:webHidden/>
              </w:rPr>
              <w:tab/>
            </w:r>
            <w:r w:rsidR="00C06EA9">
              <w:rPr>
                <w:noProof/>
                <w:webHidden/>
              </w:rPr>
              <w:fldChar w:fldCharType="begin"/>
            </w:r>
            <w:r w:rsidR="00C06EA9">
              <w:rPr>
                <w:noProof/>
                <w:webHidden/>
              </w:rPr>
              <w:instrText xml:space="preserve"> PAGEREF _Toc312047630 \h </w:instrText>
            </w:r>
            <w:r w:rsidR="00C06EA9">
              <w:rPr>
                <w:noProof/>
                <w:webHidden/>
              </w:rPr>
            </w:r>
            <w:r w:rsidR="00C06EA9">
              <w:rPr>
                <w:noProof/>
                <w:webHidden/>
              </w:rPr>
              <w:fldChar w:fldCharType="separate"/>
            </w:r>
            <w:r w:rsidR="00C06EA9">
              <w:rPr>
                <w:noProof/>
                <w:webHidden/>
              </w:rPr>
              <w:t>9</w:t>
            </w:r>
            <w:r w:rsidR="00C06EA9">
              <w:rPr>
                <w:noProof/>
                <w:webHidden/>
              </w:rPr>
              <w:fldChar w:fldCharType="end"/>
            </w:r>
          </w:hyperlink>
        </w:p>
        <w:p w:rsidR="00C06EA9" w:rsidRDefault="00514418">
          <w:pPr>
            <w:pStyle w:val="TOC3"/>
            <w:tabs>
              <w:tab w:val="left" w:pos="1540"/>
              <w:tab w:val="right" w:leader="dot" w:pos="9350"/>
            </w:tabs>
            <w:rPr>
              <w:rFonts w:asciiTheme="minorHAnsi" w:eastAsiaTheme="minorEastAsia" w:hAnsiTheme="minorHAnsi" w:cstheme="minorBidi"/>
              <w:noProof/>
              <w:snapToGrid/>
              <w:sz w:val="22"/>
              <w:szCs w:val="22"/>
            </w:rPr>
          </w:pPr>
          <w:hyperlink w:anchor="_Toc312047631" w:history="1">
            <w:r w:rsidR="00C06EA9" w:rsidRPr="00075C9A">
              <w:rPr>
                <w:rStyle w:val="Hyperlink"/>
                <w:rFonts w:eastAsiaTheme="majorEastAsia"/>
                <w:iCs/>
                <w:noProof/>
              </w:rPr>
              <w:t>C.2.1.3</w:t>
            </w:r>
            <w:r w:rsidR="00C06EA9">
              <w:rPr>
                <w:rFonts w:asciiTheme="minorHAnsi" w:eastAsiaTheme="minorEastAsia" w:hAnsiTheme="minorHAnsi" w:cstheme="minorBidi"/>
                <w:noProof/>
                <w:snapToGrid/>
                <w:sz w:val="22"/>
                <w:szCs w:val="22"/>
              </w:rPr>
              <w:tab/>
            </w:r>
            <w:r w:rsidR="00C06EA9" w:rsidRPr="00075C9A">
              <w:rPr>
                <w:rStyle w:val="Hyperlink"/>
                <w:rFonts w:eastAsiaTheme="majorEastAsia"/>
                <w:iCs/>
                <w:noProof/>
              </w:rPr>
              <w:t>Estimation Variables</w:t>
            </w:r>
            <w:r w:rsidR="00C06EA9">
              <w:rPr>
                <w:noProof/>
                <w:webHidden/>
              </w:rPr>
              <w:tab/>
            </w:r>
            <w:r w:rsidR="00C06EA9">
              <w:rPr>
                <w:noProof/>
                <w:webHidden/>
              </w:rPr>
              <w:fldChar w:fldCharType="begin"/>
            </w:r>
            <w:r w:rsidR="00C06EA9">
              <w:rPr>
                <w:noProof/>
                <w:webHidden/>
              </w:rPr>
              <w:instrText xml:space="preserve"> PAGEREF _Toc312047631 \h </w:instrText>
            </w:r>
            <w:r w:rsidR="00C06EA9">
              <w:rPr>
                <w:noProof/>
                <w:webHidden/>
              </w:rPr>
            </w:r>
            <w:r w:rsidR="00C06EA9">
              <w:rPr>
                <w:noProof/>
                <w:webHidden/>
              </w:rPr>
              <w:fldChar w:fldCharType="separate"/>
            </w:r>
            <w:r w:rsidR="00C06EA9">
              <w:rPr>
                <w:noProof/>
                <w:webHidden/>
              </w:rPr>
              <w:t>10</w:t>
            </w:r>
            <w:r w:rsidR="00C06EA9">
              <w:rPr>
                <w:noProof/>
                <w:webHidden/>
              </w:rPr>
              <w:fldChar w:fldCharType="end"/>
            </w:r>
          </w:hyperlink>
        </w:p>
        <w:p w:rsidR="007274FE" w:rsidRDefault="007274FE" w:rsidP="006C0BB9">
          <w:pPr>
            <w:spacing w:line="360" w:lineRule="auto"/>
          </w:pPr>
          <w:r>
            <w:rPr>
              <w:b/>
              <w:bCs/>
              <w:noProof/>
            </w:rPr>
            <w:fldChar w:fldCharType="end"/>
          </w:r>
        </w:p>
      </w:sdtContent>
    </w:sdt>
    <w:p w:rsidR="007274FE" w:rsidRDefault="007274FE" w:rsidP="004B6C1A">
      <w:pPr>
        <w:pStyle w:val="Heading1"/>
        <w:numPr>
          <w:ilvl w:val="0"/>
          <w:numId w:val="3"/>
        </w:numPr>
        <w:jc w:val="center"/>
        <w:rPr>
          <w:rFonts w:ascii="Times New Roman" w:hAnsi="Times New Roman" w:cs="Times New Roman"/>
          <w:color w:val="auto"/>
          <w:sz w:val="24"/>
          <w:szCs w:val="24"/>
        </w:rPr>
        <w:sectPr w:rsidR="007274FE" w:rsidSect="007274FE">
          <w:pgSz w:w="12240" w:h="15840"/>
          <w:pgMar w:top="1440" w:right="1440" w:bottom="1440" w:left="1440" w:header="720" w:footer="720" w:gutter="0"/>
          <w:pgNumType w:fmt="lowerRoman" w:start="1"/>
          <w:cols w:space="720"/>
          <w:docGrid w:linePitch="360"/>
        </w:sectPr>
      </w:pPr>
    </w:p>
    <w:p w:rsidR="004B6C1A" w:rsidRPr="008B2B3B" w:rsidRDefault="004B6C1A" w:rsidP="004B6C1A">
      <w:pPr>
        <w:pStyle w:val="Heading1"/>
        <w:numPr>
          <w:ilvl w:val="0"/>
          <w:numId w:val="3"/>
        </w:numPr>
        <w:jc w:val="center"/>
        <w:rPr>
          <w:rFonts w:ascii="Times New Roman" w:hAnsi="Times New Roman" w:cs="Times New Roman"/>
          <w:color w:val="auto"/>
          <w:sz w:val="24"/>
          <w:szCs w:val="24"/>
        </w:rPr>
      </w:pPr>
      <w:bookmarkStart w:id="5" w:name="_Toc312047619"/>
      <w:r w:rsidRPr="008B2B3B">
        <w:rPr>
          <w:rFonts w:ascii="Times New Roman" w:hAnsi="Times New Roman" w:cs="Times New Roman"/>
          <w:color w:val="auto"/>
          <w:sz w:val="24"/>
          <w:szCs w:val="24"/>
        </w:rPr>
        <w:lastRenderedPageBreak/>
        <w:t>Data Use Agreement</w:t>
      </w:r>
      <w:bookmarkEnd w:id="5"/>
      <w:bookmarkEnd w:id="4"/>
      <w:bookmarkEnd w:id="3"/>
      <w:bookmarkEnd w:id="2"/>
      <w:bookmarkEnd w:id="1"/>
      <w:bookmarkEnd w:id="0"/>
    </w:p>
    <w:p w:rsidR="004B6C1A" w:rsidRPr="008B2B3B" w:rsidRDefault="004B6C1A" w:rsidP="004B6C1A">
      <w:pPr>
        <w:rPr>
          <w:szCs w:val="24"/>
        </w:rPr>
      </w:pPr>
    </w:p>
    <w:p w:rsidR="004B6C1A" w:rsidRPr="008B2B3B" w:rsidRDefault="004B6C1A" w:rsidP="004B6C1A">
      <w:pPr>
        <w:widowControl/>
        <w:spacing w:after="240" w:line="240" w:lineRule="atLeast"/>
        <w:rPr>
          <w:snapToGrid/>
          <w:szCs w:val="24"/>
        </w:rPr>
      </w:pPr>
      <w:r w:rsidRPr="008B2B3B">
        <w:rPr>
          <w:snapToGrid/>
          <w:szCs w:val="24"/>
        </w:rP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4B6C1A" w:rsidRPr="008B2B3B" w:rsidRDefault="004B6C1A" w:rsidP="004B6C1A">
      <w:pPr>
        <w:widowControl/>
        <w:spacing w:after="240" w:line="240" w:lineRule="atLeast"/>
        <w:rPr>
          <w:snapToGrid/>
          <w:szCs w:val="24"/>
        </w:rPr>
      </w:pPr>
      <w:r w:rsidRPr="008B2B3B">
        <w:rPr>
          <w:snapToGrid/>
          <w:szCs w:val="24"/>
        </w:rPr>
        <w:t>Therefore in accordance with the above referenced Federal Statute, it is understood that:</w:t>
      </w:r>
    </w:p>
    <w:p w:rsidR="004B6C1A" w:rsidRPr="008B2B3B" w:rsidRDefault="004B6C1A" w:rsidP="004B6C1A">
      <w:pPr>
        <w:widowControl/>
        <w:numPr>
          <w:ilvl w:val="0"/>
          <w:numId w:val="1"/>
        </w:numPr>
        <w:spacing w:after="240" w:line="240" w:lineRule="atLeast"/>
        <w:rPr>
          <w:snapToGrid/>
          <w:szCs w:val="24"/>
        </w:rPr>
      </w:pPr>
      <w:r w:rsidRPr="008B2B3B">
        <w:rPr>
          <w:snapToGrid/>
          <w:szCs w:val="24"/>
        </w:rPr>
        <w:t>No one is to use the data in this data set in any way except for statistical reporting and analysis; and</w:t>
      </w:r>
    </w:p>
    <w:p w:rsidR="004B6C1A" w:rsidRPr="008B2B3B" w:rsidRDefault="004B6C1A" w:rsidP="004B6C1A">
      <w:pPr>
        <w:widowControl/>
        <w:numPr>
          <w:ilvl w:val="0"/>
          <w:numId w:val="1"/>
        </w:numPr>
        <w:spacing w:after="240" w:line="240" w:lineRule="atLeast"/>
        <w:rPr>
          <w:snapToGrid/>
          <w:szCs w:val="24"/>
        </w:rPr>
      </w:pPr>
      <w:r w:rsidRPr="008B2B3B">
        <w:rPr>
          <w:snapToGrid/>
          <w:szCs w:val="24"/>
        </w:rP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4B6C1A" w:rsidRPr="008B2B3B" w:rsidRDefault="004B6C1A" w:rsidP="004B6C1A">
      <w:pPr>
        <w:widowControl/>
        <w:numPr>
          <w:ilvl w:val="0"/>
          <w:numId w:val="1"/>
        </w:numPr>
        <w:spacing w:after="240" w:line="240" w:lineRule="atLeast"/>
        <w:rPr>
          <w:snapToGrid/>
          <w:szCs w:val="24"/>
        </w:rPr>
      </w:pPr>
      <w:r w:rsidRPr="008B2B3B">
        <w:rPr>
          <w:snapToGrid/>
          <w:szCs w:val="24"/>
        </w:rPr>
        <w:t>No one will attempt to link this data set with individually identifiable records from any data sets other than the Medical Expenditure Panel Survey or the National Health Interview Survey.</w:t>
      </w:r>
    </w:p>
    <w:p w:rsidR="004B6C1A" w:rsidRPr="008B2B3B" w:rsidRDefault="004B6C1A" w:rsidP="004B6C1A">
      <w:pPr>
        <w:widowControl/>
        <w:spacing w:after="240" w:line="240" w:lineRule="atLeast"/>
        <w:rPr>
          <w:snapToGrid/>
          <w:szCs w:val="24"/>
        </w:rPr>
      </w:pPr>
      <w:r w:rsidRPr="008B2B3B">
        <w:rPr>
          <w:snapToGrid/>
          <w:szCs w:val="24"/>
        </w:rP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4B6C1A" w:rsidRPr="008B2B3B" w:rsidRDefault="004B6C1A" w:rsidP="004B6C1A">
      <w:pPr>
        <w:widowControl/>
        <w:spacing w:after="240" w:line="240" w:lineRule="atLeast"/>
        <w:rPr>
          <w:snapToGrid/>
          <w:szCs w:val="24"/>
        </w:rPr>
        <w:sectPr w:rsidR="004B6C1A" w:rsidRPr="008B2B3B" w:rsidSect="004B6C1A">
          <w:pgSz w:w="12240" w:h="15840"/>
          <w:pgMar w:top="1440" w:right="1440" w:bottom="1440" w:left="1440" w:header="720" w:footer="720" w:gutter="0"/>
          <w:pgNumType w:start="1" w:chapStyle="1"/>
          <w:cols w:space="720"/>
          <w:docGrid w:linePitch="360"/>
        </w:sectPr>
      </w:pPr>
      <w:r w:rsidRPr="008B2B3B">
        <w:rPr>
          <w:snapToGrid/>
          <w:szCs w:val="24"/>
        </w:rPr>
        <w:t xml:space="preserve">The Agency for Healthcare Research and Quality requests that users cite AHRQ and the Medical Expenditure Panel Survey as the data source in any publications or research based upon these data. </w:t>
      </w:r>
    </w:p>
    <w:p w:rsidR="004B6C1A" w:rsidRPr="008B2B3B" w:rsidRDefault="004B6C1A" w:rsidP="004B6C1A">
      <w:pPr>
        <w:pStyle w:val="Heading1"/>
        <w:keepLines w:val="0"/>
        <w:numPr>
          <w:ilvl w:val="0"/>
          <w:numId w:val="3"/>
        </w:numPr>
        <w:spacing w:before="0" w:after="240"/>
        <w:jc w:val="center"/>
        <w:rPr>
          <w:rFonts w:ascii="Times New Roman" w:hAnsi="Times New Roman" w:cs="Times New Roman"/>
          <w:snapToGrid/>
          <w:color w:val="auto"/>
          <w:sz w:val="24"/>
          <w:szCs w:val="24"/>
        </w:rPr>
      </w:pPr>
      <w:bookmarkStart w:id="6" w:name="_Toc311792623"/>
      <w:bookmarkStart w:id="7" w:name="_Toc311792692"/>
      <w:bookmarkStart w:id="8" w:name="_Toc311793403"/>
      <w:bookmarkStart w:id="9" w:name="_Toc311793552"/>
      <w:bookmarkStart w:id="10" w:name="_Toc311793596"/>
      <w:bookmarkStart w:id="11" w:name="_Toc311793608"/>
      <w:bookmarkStart w:id="12" w:name="_Toc311793620"/>
      <w:bookmarkStart w:id="13" w:name="_Toc311793635"/>
      <w:bookmarkStart w:id="14" w:name="_Toc312047620"/>
      <w:r w:rsidRPr="008B2B3B">
        <w:rPr>
          <w:rFonts w:ascii="Times New Roman" w:hAnsi="Times New Roman" w:cs="Times New Roman"/>
          <w:snapToGrid/>
          <w:color w:val="auto"/>
          <w:sz w:val="24"/>
          <w:szCs w:val="24"/>
        </w:rPr>
        <w:lastRenderedPageBreak/>
        <w:t>Background</w:t>
      </w:r>
      <w:bookmarkEnd w:id="6"/>
      <w:bookmarkEnd w:id="7"/>
      <w:bookmarkEnd w:id="8"/>
      <w:bookmarkEnd w:id="9"/>
      <w:bookmarkEnd w:id="10"/>
      <w:bookmarkEnd w:id="11"/>
      <w:bookmarkEnd w:id="12"/>
      <w:bookmarkEnd w:id="13"/>
      <w:bookmarkEnd w:id="14"/>
    </w:p>
    <w:p w:rsidR="004B6C1A" w:rsidRPr="008B2B3B" w:rsidRDefault="004B6C1A" w:rsidP="004B6C1A">
      <w:pPr>
        <w:pStyle w:val="Heading2"/>
        <w:keepLines w:val="0"/>
        <w:numPr>
          <w:ilvl w:val="1"/>
          <w:numId w:val="4"/>
        </w:numPr>
        <w:spacing w:before="0"/>
        <w:rPr>
          <w:rFonts w:ascii="Times New Roman" w:hAnsi="Times New Roman" w:cs="Times New Roman"/>
          <w:snapToGrid/>
          <w:color w:val="auto"/>
          <w:sz w:val="24"/>
          <w:szCs w:val="24"/>
        </w:rPr>
      </w:pPr>
      <w:bookmarkStart w:id="15" w:name="_Toc311792624"/>
      <w:bookmarkStart w:id="16" w:name="_Toc311792693"/>
      <w:bookmarkStart w:id="17" w:name="_Toc311793404"/>
      <w:bookmarkStart w:id="18" w:name="_Toc311793553"/>
      <w:bookmarkStart w:id="19" w:name="_Toc311793597"/>
      <w:bookmarkStart w:id="20" w:name="_Toc311793609"/>
      <w:bookmarkStart w:id="21" w:name="_Toc311793621"/>
      <w:bookmarkStart w:id="22" w:name="_Toc311793636"/>
      <w:bookmarkStart w:id="23" w:name="_Toc312047621"/>
      <w:r w:rsidRPr="008B2B3B">
        <w:rPr>
          <w:rFonts w:ascii="Times New Roman" w:hAnsi="Times New Roman" w:cs="Times New Roman"/>
          <w:snapToGrid/>
          <w:color w:val="auto"/>
          <w:sz w:val="24"/>
          <w:szCs w:val="24"/>
        </w:rPr>
        <w:t>Household Component</w:t>
      </w:r>
      <w:bookmarkEnd w:id="15"/>
      <w:bookmarkEnd w:id="16"/>
      <w:bookmarkEnd w:id="17"/>
      <w:bookmarkEnd w:id="18"/>
      <w:bookmarkEnd w:id="19"/>
      <w:bookmarkEnd w:id="20"/>
      <w:bookmarkEnd w:id="21"/>
      <w:bookmarkEnd w:id="22"/>
      <w:bookmarkEnd w:id="23"/>
      <w:r w:rsidRPr="008B2B3B">
        <w:rPr>
          <w:rFonts w:ascii="Times New Roman" w:hAnsi="Times New Roman" w:cs="Times New Roman"/>
          <w:snapToGrid/>
          <w:color w:val="auto"/>
          <w:sz w:val="24"/>
          <w:szCs w:val="24"/>
        </w:rPr>
        <w:t xml:space="preserve"> </w:t>
      </w:r>
    </w:p>
    <w:p w:rsidR="004B6C1A" w:rsidRPr="008B2B3B" w:rsidRDefault="004B6C1A" w:rsidP="004B6C1A">
      <w:pPr>
        <w:widowControl/>
        <w:spacing w:before="100" w:beforeAutospacing="1" w:after="100" w:afterAutospacing="1"/>
        <w:rPr>
          <w:snapToGrid/>
          <w:szCs w:val="24"/>
        </w:rPr>
      </w:pPr>
      <w:r w:rsidRPr="008B2B3B">
        <w:rPr>
          <w:snapToGrid/>
          <w:szCs w:val="24"/>
        </w:rPr>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 health status, demographic and socio-economic characteristics, employment, access to care, and satisfaction with health care. Estimates can be produced for individuals, families, and selected population subgroups.  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  All data for a sampled household are reported by a single household respondent.</w:t>
      </w:r>
    </w:p>
    <w:p w:rsidR="004B6C1A" w:rsidRPr="008B2B3B" w:rsidRDefault="004B6C1A" w:rsidP="004B6C1A">
      <w:pPr>
        <w:widowControl/>
        <w:spacing w:before="100" w:beforeAutospacing="1" w:after="100" w:afterAutospacing="1"/>
        <w:rPr>
          <w:snapToGrid/>
          <w:szCs w:val="24"/>
        </w:rPr>
      </w:pPr>
      <w:r w:rsidRPr="008B2B3B">
        <w:rPr>
          <w:snapToGrid/>
          <w:szCs w:val="24"/>
        </w:rPr>
        <w:t xml:space="preserve">The MEPS-HC was initiated in 1996.  Each year a new panel of sample households is selected.  Because the data collected are comparable to those from earlier medical expenditure surveys conducted in 1977 and 1987, it is possible to analyze long-term trends. Each annual MEPS-HC sample size is about 15,000 households.  Data can be analyzed at either the person or event level.  Data must be weighted to produce national estimates. </w:t>
      </w:r>
    </w:p>
    <w:p w:rsidR="004B6C1A" w:rsidRPr="008B2B3B" w:rsidRDefault="004B6C1A" w:rsidP="004B6C1A">
      <w:pPr>
        <w:pStyle w:val="L1-FlLfSp12"/>
        <w:rPr>
          <w:szCs w:val="24"/>
        </w:rPr>
      </w:pPr>
      <w:r w:rsidRPr="008B2B3B">
        <w:rPr>
          <w:szCs w:val="24"/>
        </w:rPr>
        <w:t>The set of households selected for each panel of the MEPS HC is a subsample of households participating in the previous year's National Health Interview Survey (NHIS) conducted by the National Center for Health Statistics. The NHIS sampling frame provides a nationally representative sample of the U.S. civilian noninstitutionalized population and reflects an oversample of blacks and Hispanics. In 2006, the NHIS implemented a new sample design, which included Asian persons in addition to households with black and Hispanic persons in the oversampling of minority populations. MEPS further oversamples additional policy relevant sub-groups such as low income households. The linkage of the MEPS to the previous year’s NHIS provides additional data for longitudinal analytic purposes.</w:t>
      </w:r>
    </w:p>
    <w:p w:rsidR="004B6C1A" w:rsidRPr="008B2B3B" w:rsidRDefault="004B6C1A" w:rsidP="005A2231">
      <w:pPr>
        <w:pStyle w:val="Heading2"/>
        <w:numPr>
          <w:ilvl w:val="1"/>
          <w:numId w:val="4"/>
        </w:numPr>
        <w:rPr>
          <w:rFonts w:ascii="Times New Roman" w:hAnsi="Times New Roman" w:cs="Times New Roman"/>
          <w:snapToGrid/>
          <w:color w:val="auto"/>
          <w:sz w:val="24"/>
          <w:szCs w:val="24"/>
        </w:rPr>
      </w:pPr>
      <w:bookmarkStart w:id="24" w:name="_Toc311792625"/>
      <w:bookmarkStart w:id="25" w:name="_Toc311792694"/>
      <w:bookmarkStart w:id="26" w:name="_Toc311793405"/>
      <w:bookmarkStart w:id="27" w:name="_Toc311793554"/>
      <w:bookmarkStart w:id="28" w:name="_Toc311793598"/>
      <w:bookmarkStart w:id="29" w:name="_Toc311793610"/>
      <w:bookmarkStart w:id="30" w:name="_Toc311793622"/>
      <w:bookmarkStart w:id="31" w:name="_Toc311793637"/>
      <w:bookmarkStart w:id="32" w:name="_Toc312047622"/>
      <w:r w:rsidRPr="008B2B3B">
        <w:rPr>
          <w:rFonts w:ascii="Times New Roman" w:hAnsi="Times New Roman" w:cs="Times New Roman"/>
          <w:snapToGrid/>
          <w:color w:val="auto"/>
          <w:sz w:val="24"/>
          <w:szCs w:val="24"/>
        </w:rPr>
        <w:t>Medical Provider Component</w:t>
      </w:r>
      <w:bookmarkEnd w:id="24"/>
      <w:bookmarkEnd w:id="25"/>
      <w:bookmarkEnd w:id="26"/>
      <w:bookmarkEnd w:id="27"/>
      <w:bookmarkEnd w:id="28"/>
      <w:bookmarkEnd w:id="29"/>
      <w:bookmarkEnd w:id="30"/>
      <w:bookmarkEnd w:id="31"/>
      <w:bookmarkEnd w:id="32"/>
      <w:r w:rsidRPr="008B2B3B">
        <w:rPr>
          <w:rFonts w:ascii="Times New Roman" w:hAnsi="Times New Roman" w:cs="Times New Roman"/>
          <w:snapToGrid/>
          <w:color w:val="auto"/>
          <w:sz w:val="24"/>
          <w:szCs w:val="24"/>
        </w:rPr>
        <w:t xml:space="preserve"> </w:t>
      </w:r>
    </w:p>
    <w:p w:rsidR="004B6C1A" w:rsidRPr="008B2B3B" w:rsidRDefault="004B6C1A" w:rsidP="004B6C1A">
      <w:pPr>
        <w:widowControl/>
        <w:spacing w:before="100" w:beforeAutospacing="1" w:after="100" w:afterAutospacing="1"/>
        <w:rPr>
          <w:snapToGrid/>
          <w:szCs w:val="24"/>
        </w:rPr>
      </w:pPr>
      <w:r w:rsidRPr="008B2B3B">
        <w:rPr>
          <w:snapToGrid/>
          <w:szCs w:val="24"/>
        </w:rPr>
        <w:t>Upon completion of the household CAPI interview and obtaining permission from the household survey respondents, a sample of medical providers are contacted by telephone to obtain information that household respondents cannot accurately provide. This part of the MEPS is called the Medical Provider Component (MPC) and information is collected on dates of visit, diagnosis and procedure codes, charges and payments. </w:t>
      </w:r>
      <w:r w:rsidRPr="008B2B3B">
        <w:rPr>
          <w:szCs w:val="24"/>
        </w:rPr>
        <w:t>The Pharmacy Component (PC), a subcomponent of the MPC, does not collect charges or diagnosis and procedure codes but does collect drug detail information, including National Drug Code (NDC) and medicine name, as well as date filled and sources and amounts of payment.</w:t>
      </w:r>
      <w:r w:rsidRPr="008B2B3B">
        <w:rPr>
          <w:snapToGrid/>
          <w:szCs w:val="24"/>
        </w:rPr>
        <w:t xml:space="preserve"> The MPC is not designed to yield national estimates.  It is primarily used as an imputation source to supplement/replace household reported expenditure information.</w:t>
      </w:r>
    </w:p>
    <w:p w:rsidR="004B6C1A" w:rsidRPr="008B2B3B" w:rsidRDefault="004B6C1A" w:rsidP="005A2231">
      <w:pPr>
        <w:pStyle w:val="Heading2"/>
        <w:numPr>
          <w:ilvl w:val="1"/>
          <w:numId w:val="4"/>
        </w:numPr>
        <w:rPr>
          <w:rFonts w:ascii="Times New Roman" w:hAnsi="Times New Roman" w:cs="Times New Roman"/>
          <w:snapToGrid/>
          <w:color w:val="auto"/>
          <w:sz w:val="24"/>
          <w:szCs w:val="24"/>
        </w:rPr>
      </w:pPr>
      <w:bookmarkStart w:id="33" w:name="_Toc311792626"/>
      <w:bookmarkStart w:id="34" w:name="_Toc311792695"/>
      <w:bookmarkStart w:id="35" w:name="_Toc311793406"/>
      <w:bookmarkStart w:id="36" w:name="_Toc311793555"/>
      <w:bookmarkStart w:id="37" w:name="_Toc311793599"/>
      <w:bookmarkStart w:id="38" w:name="_Toc311793611"/>
      <w:bookmarkStart w:id="39" w:name="_Toc311793623"/>
      <w:bookmarkStart w:id="40" w:name="_Toc311793638"/>
      <w:bookmarkStart w:id="41" w:name="_Toc312047623"/>
      <w:r w:rsidRPr="008B2B3B">
        <w:rPr>
          <w:rFonts w:ascii="Times New Roman" w:hAnsi="Times New Roman" w:cs="Times New Roman"/>
          <w:snapToGrid/>
          <w:color w:val="auto"/>
          <w:sz w:val="24"/>
          <w:szCs w:val="24"/>
        </w:rPr>
        <w:lastRenderedPageBreak/>
        <w:t>Survey Management and Data Collection</w:t>
      </w:r>
      <w:bookmarkEnd w:id="33"/>
      <w:bookmarkEnd w:id="34"/>
      <w:bookmarkEnd w:id="35"/>
      <w:bookmarkEnd w:id="36"/>
      <w:bookmarkEnd w:id="37"/>
      <w:bookmarkEnd w:id="38"/>
      <w:bookmarkEnd w:id="39"/>
      <w:bookmarkEnd w:id="40"/>
      <w:bookmarkEnd w:id="41"/>
      <w:r w:rsidRPr="008B2B3B">
        <w:rPr>
          <w:rFonts w:ascii="Times New Roman" w:hAnsi="Times New Roman" w:cs="Times New Roman"/>
          <w:snapToGrid/>
          <w:color w:val="auto"/>
          <w:sz w:val="24"/>
          <w:szCs w:val="24"/>
        </w:rPr>
        <w:t xml:space="preserve"> </w:t>
      </w:r>
    </w:p>
    <w:p w:rsidR="004B6C1A" w:rsidRPr="008B2B3B" w:rsidRDefault="004B6C1A" w:rsidP="004B6C1A">
      <w:pPr>
        <w:widowControl/>
        <w:spacing w:before="100" w:beforeAutospacing="1" w:after="100" w:afterAutospacing="1"/>
        <w:rPr>
          <w:snapToGrid/>
          <w:szCs w:val="24"/>
        </w:rPr>
      </w:pPr>
      <w:r w:rsidRPr="008B2B3B">
        <w:rPr>
          <w:snapToGrid/>
          <w:szCs w:val="24"/>
        </w:rPr>
        <w:t xml:space="preserve">MEPS HC and MPC data are collected under the authority of the Public Health Service Act.  Data are collected under contract with </w:t>
      </w:r>
      <w:proofErr w:type="spellStart"/>
      <w:r w:rsidRPr="008B2B3B">
        <w:rPr>
          <w:snapToGrid/>
          <w:szCs w:val="24"/>
        </w:rPr>
        <w:t>Westat</w:t>
      </w:r>
      <w:proofErr w:type="spellEnd"/>
      <w:r w:rsidRPr="008B2B3B">
        <w:rPr>
          <w:snapToGrid/>
          <w:szCs w:val="24"/>
        </w:rPr>
        <w:t>, Inc.  Data sets and summary statistics are edited and published in accordance with the confidentiality provisions of the Public Health Service Act and the Privacy Act.  The National Center for Health statistics (NCHS) provides consultation and technical assistance.</w:t>
      </w:r>
    </w:p>
    <w:p w:rsidR="004B6C1A" w:rsidRPr="008B2B3B" w:rsidRDefault="004B6C1A" w:rsidP="004B6C1A">
      <w:pPr>
        <w:widowControl/>
        <w:spacing w:before="100" w:beforeAutospacing="1" w:after="100" w:afterAutospacing="1"/>
        <w:rPr>
          <w:snapToGrid/>
          <w:szCs w:val="24"/>
        </w:rPr>
      </w:pPr>
      <w:r w:rsidRPr="008B2B3B">
        <w:rPr>
          <w:snapToGrid/>
          <w:szCs w:val="24"/>
        </w:rPr>
        <w:t xml:space="preserve">As soon as data collection and editing are completed, the MEPS survey data are released to the public in staged releases of summary reports, micro data files, and tables via the MEPS web site: </w:t>
      </w:r>
      <w:hyperlink r:id="rId12" w:history="1">
        <w:r w:rsidRPr="008B2B3B">
          <w:rPr>
            <w:snapToGrid/>
            <w:szCs w:val="24"/>
            <w:u w:val="single"/>
          </w:rPr>
          <w:t>www.meps.ahrq.gov</w:t>
        </w:r>
      </w:hyperlink>
      <w:r w:rsidRPr="008B2B3B">
        <w:rPr>
          <w:snapToGrid/>
          <w:szCs w:val="24"/>
        </w:rPr>
        <w:t xml:space="preserve">.  Selected data can be analyzed through </w:t>
      </w:r>
      <w:proofErr w:type="spellStart"/>
      <w:r w:rsidRPr="008B2B3B">
        <w:rPr>
          <w:snapToGrid/>
          <w:szCs w:val="24"/>
        </w:rPr>
        <w:t>MEPSnet</w:t>
      </w:r>
      <w:proofErr w:type="spellEnd"/>
      <w:r w:rsidRPr="008B2B3B">
        <w:rPr>
          <w:snapToGrid/>
          <w:szCs w:val="24"/>
        </w:rPr>
        <w:t xml:space="preserve">, an on-line interactive tool designed to give data users the capability to statistically analyze MEPS data in a menu-driven environment. </w:t>
      </w:r>
    </w:p>
    <w:p w:rsidR="005A2231" w:rsidRPr="008B2B3B" w:rsidRDefault="004B6C1A" w:rsidP="004B6C1A">
      <w:pPr>
        <w:widowControl/>
        <w:spacing w:before="100" w:beforeAutospacing="1" w:after="100" w:afterAutospacing="1"/>
        <w:rPr>
          <w:snapToGrid/>
          <w:szCs w:val="24"/>
        </w:rPr>
        <w:sectPr w:rsidR="005A2231" w:rsidRPr="008B2B3B" w:rsidSect="004B6C1A">
          <w:pgSz w:w="12240" w:h="15840"/>
          <w:pgMar w:top="1440" w:right="1440" w:bottom="1440" w:left="1440" w:header="720" w:footer="720" w:gutter="0"/>
          <w:pgNumType w:chapStyle="1"/>
          <w:cols w:space="720"/>
          <w:docGrid w:linePitch="360"/>
        </w:sectPr>
      </w:pPr>
      <w:r w:rsidRPr="008B2B3B">
        <w:rPr>
          <w:snapToGrid/>
          <w:szCs w:val="24"/>
        </w:rPr>
        <w:t xml:space="preserve">Additional information on MEPS is available from the MEPS project manager or the MEPS public use data manager at the Center for Financing Access and Cost Trends, Agency for Healthcare Research and Quality, </w:t>
      </w:r>
      <w:r w:rsidR="00E609DB">
        <w:rPr>
          <w:snapToGrid/>
          <w:szCs w:val="24"/>
        </w:rPr>
        <w:t>5600 Fishers Ln</w:t>
      </w:r>
      <w:r w:rsidRPr="008B2B3B">
        <w:rPr>
          <w:snapToGrid/>
          <w:szCs w:val="24"/>
        </w:rPr>
        <w:t>, Rockville, MD 2085</w:t>
      </w:r>
      <w:r w:rsidR="00E609DB">
        <w:rPr>
          <w:snapToGrid/>
          <w:szCs w:val="24"/>
        </w:rPr>
        <w:t>7</w:t>
      </w:r>
      <w:r w:rsidRPr="008B2B3B">
        <w:rPr>
          <w:snapToGrid/>
          <w:szCs w:val="24"/>
        </w:rPr>
        <w:t xml:space="preserve"> (301-427-1406).</w:t>
      </w:r>
    </w:p>
    <w:p w:rsidR="004B6C1A" w:rsidRPr="008B2B3B" w:rsidRDefault="004B6C1A" w:rsidP="005A2231">
      <w:pPr>
        <w:pStyle w:val="Heading1"/>
        <w:numPr>
          <w:ilvl w:val="0"/>
          <w:numId w:val="3"/>
        </w:numPr>
        <w:spacing w:after="240"/>
        <w:jc w:val="center"/>
        <w:rPr>
          <w:rFonts w:ascii="Times New Roman" w:hAnsi="Times New Roman" w:cs="Times New Roman"/>
          <w:color w:val="auto"/>
          <w:sz w:val="24"/>
          <w:szCs w:val="24"/>
        </w:rPr>
      </w:pPr>
      <w:bookmarkStart w:id="42" w:name="_Toc493919840"/>
      <w:bookmarkStart w:id="43" w:name="_Toc493920752"/>
      <w:bookmarkStart w:id="44" w:name="_Toc493921136"/>
      <w:bookmarkStart w:id="45" w:name="_Toc493921999"/>
      <w:bookmarkStart w:id="46" w:name="_Toc66871674"/>
      <w:bookmarkStart w:id="47" w:name="_Toc67734657"/>
      <w:bookmarkStart w:id="48" w:name="_Toc142728449"/>
      <w:bookmarkStart w:id="49" w:name="_Toc142728716"/>
      <w:bookmarkStart w:id="50" w:name="_Toc135201269"/>
      <w:bookmarkStart w:id="51" w:name="_Toc311792627"/>
      <w:bookmarkStart w:id="52" w:name="_Toc311792696"/>
      <w:bookmarkStart w:id="53" w:name="_Toc311793407"/>
      <w:bookmarkStart w:id="54" w:name="_Toc311793556"/>
      <w:bookmarkStart w:id="55" w:name="_Toc311793600"/>
      <w:bookmarkStart w:id="56" w:name="_Toc311793612"/>
      <w:bookmarkStart w:id="57" w:name="_Toc311793624"/>
      <w:bookmarkStart w:id="58" w:name="_Toc311793639"/>
      <w:bookmarkStart w:id="59" w:name="_Toc312047624"/>
      <w:r w:rsidRPr="008B2B3B">
        <w:rPr>
          <w:rFonts w:ascii="Times New Roman" w:hAnsi="Times New Roman" w:cs="Times New Roman"/>
          <w:color w:val="auto"/>
          <w:sz w:val="24"/>
          <w:szCs w:val="24"/>
        </w:rPr>
        <w:lastRenderedPageBreak/>
        <w:t>Technical and Programming Information</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4B6C1A" w:rsidRPr="008B2B3B" w:rsidRDefault="004B6C1A" w:rsidP="005A2231">
      <w:pPr>
        <w:pStyle w:val="Heading2"/>
        <w:numPr>
          <w:ilvl w:val="1"/>
          <w:numId w:val="12"/>
        </w:numPr>
        <w:rPr>
          <w:rFonts w:ascii="Times New Roman" w:hAnsi="Times New Roman" w:cs="Times New Roman"/>
          <w:color w:val="auto"/>
          <w:sz w:val="24"/>
          <w:szCs w:val="24"/>
        </w:rPr>
      </w:pPr>
      <w:bookmarkStart w:id="60" w:name="_Toc493919841"/>
      <w:bookmarkStart w:id="61" w:name="_Toc493920753"/>
      <w:bookmarkStart w:id="62" w:name="_Toc493921137"/>
      <w:bookmarkStart w:id="63" w:name="_Toc493921633"/>
      <w:bookmarkStart w:id="64" w:name="_Toc493922000"/>
      <w:bookmarkStart w:id="65" w:name="_Toc500065830"/>
      <w:bookmarkStart w:id="66" w:name="_Toc66871675"/>
      <w:bookmarkStart w:id="67" w:name="_Toc67734658"/>
      <w:bookmarkStart w:id="68" w:name="_Toc142728450"/>
      <w:bookmarkStart w:id="69" w:name="_Toc142728717"/>
      <w:bookmarkStart w:id="70" w:name="_Toc135201270"/>
      <w:bookmarkStart w:id="71" w:name="_Toc311792628"/>
      <w:bookmarkStart w:id="72" w:name="_Toc311792697"/>
      <w:bookmarkStart w:id="73" w:name="_Toc311793408"/>
      <w:bookmarkStart w:id="74" w:name="_Toc311793557"/>
      <w:bookmarkStart w:id="75" w:name="_Toc311793601"/>
      <w:bookmarkStart w:id="76" w:name="_Toc311793613"/>
      <w:bookmarkStart w:id="77" w:name="_Toc311793625"/>
      <w:bookmarkStart w:id="78" w:name="_Toc311793640"/>
      <w:bookmarkStart w:id="79" w:name="_Toc312047625"/>
      <w:r w:rsidRPr="008B2B3B">
        <w:rPr>
          <w:rFonts w:ascii="Times New Roman" w:hAnsi="Times New Roman" w:cs="Times New Roman"/>
          <w:color w:val="auto"/>
          <w:sz w:val="24"/>
          <w:szCs w:val="24"/>
        </w:rPr>
        <w:t>General Information</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4B6C1A" w:rsidRPr="008B2B3B" w:rsidRDefault="004B6C1A" w:rsidP="004B6C1A">
      <w:pPr>
        <w:widowControl/>
        <w:tabs>
          <w:tab w:val="left" w:pos="-1440"/>
        </w:tabs>
        <w:rPr>
          <w:szCs w:val="24"/>
        </w:rPr>
      </w:pPr>
    </w:p>
    <w:p w:rsidR="004B6C1A" w:rsidRPr="008B2B3B" w:rsidRDefault="004B6C1A" w:rsidP="004B6C1A">
      <w:pPr>
        <w:pStyle w:val="BodyText3"/>
        <w:keepLines w:val="0"/>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40"/>
        </w:tabs>
        <w:jc w:val="left"/>
        <w:rPr>
          <w:szCs w:val="24"/>
        </w:rPr>
      </w:pPr>
      <w:r w:rsidRPr="008B2B3B">
        <w:rPr>
          <w:szCs w:val="24"/>
        </w:rPr>
        <w:t xml:space="preserve">This documentation describes the Panel </w:t>
      </w:r>
      <w:r w:rsidR="000B0974">
        <w:rPr>
          <w:szCs w:val="24"/>
        </w:rPr>
        <w:t>1</w:t>
      </w:r>
      <w:r w:rsidR="00E609DB">
        <w:rPr>
          <w:szCs w:val="24"/>
        </w:rPr>
        <w:t>8</w:t>
      </w:r>
      <w:r w:rsidR="005A63A5" w:rsidRPr="008B2B3B">
        <w:rPr>
          <w:szCs w:val="24"/>
        </w:rPr>
        <w:t xml:space="preserve"> </w:t>
      </w:r>
      <w:r w:rsidRPr="008B2B3B">
        <w:rPr>
          <w:szCs w:val="24"/>
        </w:rPr>
        <w:t>longitudinal data file from the Medical Expenditure Panel Survey Household Component (MEPS-HC).  Released as an ASCII file (with related SAS</w:t>
      </w:r>
      <w:r w:rsidR="00B30C8F">
        <w:rPr>
          <w:szCs w:val="24"/>
        </w:rPr>
        <w:t>, STATA,</w:t>
      </w:r>
      <w:r w:rsidRPr="008B2B3B">
        <w:rPr>
          <w:szCs w:val="24"/>
        </w:rPr>
        <w:t xml:space="preserve"> and SPSS programming statements and data use information) and a SAS transport dataset, this public use file provides information collected on a nationally representative sample of the civilian noninstitutionalized population of the United States for the two-year period </w:t>
      </w:r>
      <w:r w:rsidR="004F6DB6">
        <w:rPr>
          <w:szCs w:val="24"/>
        </w:rPr>
        <w:t>201</w:t>
      </w:r>
      <w:r w:rsidR="00E609DB">
        <w:rPr>
          <w:szCs w:val="24"/>
        </w:rPr>
        <w:t>3</w:t>
      </w:r>
      <w:r w:rsidRPr="008B2B3B">
        <w:rPr>
          <w:szCs w:val="24"/>
        </w:rPr>
        <w:t>-</w:t>
      </w:r>
      <w:r w:rsidR="004F6DB6">
        <w:rPr>
          <w:szCs w:val="24"/>
        </w:rPr>
        <w:t>201</w:t>
      </w:r>
      <w:r w:rsidR="00E609DB">
        <w:rPr>
          <w:szCs w:val="24"/>
        </w:rPr>
        <w:t>4</w:t>
      </w:r>
      <w:r w:rsidRPr="008B2B3B">
        <w:rPr>
          <w:szCs w:val="24"/>
        </w:rPr>
        <w:t xml:space="preserve">. The file contains </w:t>
      </w:r>
      <w:r w:rsidR="00AB0214">
        <w:rPr>
          <w:szCs w:val="24"/>
        </w:rPr>
        <w:t>3,</w:t>
      </w:r>
      <w:r w:rsidR="00E609DB">
        <w:rPr>
          <w:szCs w:val="24"/>
        </w:rPr>
        <w:t>4</w:t>
      </w:r>
      <w:r w:rsidR="003308CE">
        <w:rPr>
          <w:szCs w:val="24"/>
        </w:rPr>
        <w:t>53</w:t>
      </w:r>
      <w:r w:rsidR="005A63A5" w:rsidRPr="008B2B3B">
        <w:rPr>
          <w:szCs w:val="24"/>
        </w:rPr>
        <w:t xml:space="preserve"> </w:t>
      </w:r>
      <w:r w:rsidRPr="008B2B3B">
        <w:rPr>
          <w:szCs w:val="24"/>
        </w:rPr>
        <w:t xml:space="preserve">variables and has a logical record length of </w:t>
      </w:r>
      <w:r w:rsidR="00E609DB">
        <w:rPr>
          <w:szCs w:val="24"/>
        </w:rPr>
        <w:t>9,9</w:t>
      </w:r>
      <w:r w:rsidR="00B832A1">
        <w:rPr>
          <w:szCs w:val="24"/>
        </w:rPr>
        <w:t>78</w:t>
      </w:r>
      <w:r w:rsidR="00E262B8" w:rsidRPr="008B2B3B">
        <w:rPr>
          <w:szCs w:val="24"/>
        </w:rPr>
        <w:t xml:space="preserve"> </w:t>
      </w:r>
      <w:r w:rsidRPr="008B2B3B">
        <w:rPr>
          <w:szCs w:val="24"/>
        </w:rPr>
        <w:t xml:space="preserve">with an additional 2-byte carriage return/line feed at the end of each record.  </w:t>
      </w:r>
    </w:p>
    <w:p w:rsidR="004B6C1A" w:rsidRPr="008B2B3B" w:rsidRDefault="004B6C1A" w:rsidP="004B6C1A">
      <w:pPr>
        <w:pStyle w:val="BodyText3"/>
        <w:keepLines w:val="0"/>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40"/>
        </w:tabs>
        <w:jc w:val="left"/>
        <w:rPr>
          <w:szCs w:val="24"/>
        </w:rPr>
      </w:pPr>
    </w:p>
    <w:p w:rsidR="004B6C1A" w:rsidRPr="008B2B3B" w:rsidRDefault="004B6C1A" w:rsidP="004B6C1A">
      <w:pPr>
        <w:pStyle w:val="BodyText3"/>
        <w:keepLines w:val="0"/>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40"/>
        </w:tabs>
        <w:jc w:val="left"/>
        <w:rPr>
          <w:szCs w:val="24"/>
        </w:rPr>
      </w:pPr>
      <w:r w:rsidRPr="008B2B3B">
        <w:rPr>
          <w:szCs w:val="24"/>
        </w:rPr>
        <w:t xml:space="preserve">This file consists of MEPS survey data obtained in Rounds 1-5 of MEPS Panel </w:t>
      </w:r>
      <w:r w:rsidR="004F6DB6">
        <w:rPr>
          <w:szCs w:val="24"/>
        </w:rPr>
        <w:t>1</w:t>
      </w:r>
      <w:r w:rsidR="005E74A7">
        <w:rPr>
          <w:szCs w:val="24"/>
        </w:rPr>
        <w:t>8</w:t>
      </w:r>
      <w:r w:rsidR="006072C5" w:rsidRPr="008B2B3B">
        <w:rPr>
          <w:szCs w:val="24"/>
        </w:rPr>
        <w:t xml:space="preserve"> </w:t>
      </w:r>
      <w:r w:rsidRPr="008B2B3B">
        <w:rPr>
          <w:szCs w:val="24"/>
        </w:rPr>
        <w:t xml:space="preserve">and can be used to analyze changes over a two-year period. Variables in the file pertaining to survey administration, demographics, employment, health status, disability days, quality of care, patient satisfaction, health insurance and medical care use and expenditures were obtained from the MEPS </w:t>
      </w:r>
      <w:r w:rsidR="004F6DB6">
        <w:rPr>
          <w:szCs w:val="24"/>
        </w:rPr>
        <w:t>201</w:t>
      </w:r>
      <w:r w:rsidR="005E74A7">
        <w:rPr>
          <w:szCs w:val="24"/>
        </w:rPr>
        <w:t>3</w:t>
      </w:r>
      <w:r w:rsidR="006072C5" w:rsidRPr="008B2B3B">
        <w:rPr>
          <w:szCs w:val="24"/>
        </w:rPr>
        <w:t xml:space="preserve"> </w:t>
      </w:r>
      <w:r w:rsidRPr="008B2B3B">
        <w:rPr>
          <w:szCs w:val="24"/>
        </w:rPr>
        <w:t xml:space="preserve">and </w:t>
      </w:r>
      <w:r w:rsidR="004F6DB6">
        <w:rPr>
          <w:szCs w:val="24"/>
        </w:rPr>
        <w:t>201</w:t>
      </w:r>
      <w:r w:rsidR="005E74A7">
        <w:rPr>
          <w:szCs w:val="24"/>
        </w:rPr>
        <w:t>4</w:t>
      </w:r>
      <w:r w:rsidR="006072C5" w:rsidRPr="008B2B3B">
        <w:rPr>
          <w:szCs w:val="24"/>
        </w:rPr>
        <w:t xml:space="preserve"> </w:t>
      </w:r>
      <w:r w:rsidRPr="008B2B3B">
        <w:rPr>
          <w:szCs w:val="24"/>
        </w:rPr>
        <w:t>Full-Year Consolidated Files (HC-</w:t>
      </w:r>
      <w:r w:rsidR="004F6DB6">
        <w:rPr>
          <w:szCs w:val="24"/>
        </w:rPr>
        <w:t>1</w:t>
      </w:r>
      <w:r w:rsidR="005E74A7">
        <w:rPr>
          <w:szCs w:val="24"/>
        </w:rPr>
        <w:t>63</w:t>
      </w:r>
      <w:r w:rsidR="006072C5" w:rsidRPr="008B2B3B">
        <w:rPr>
          <w:szCs w:val="24"/>
        </w:rPr>
        <w:t xml:space="preserve"> </w:t>
      </w:r>
      <w:r w:rsidRPr="008B2B3B">
        <w:rPr>
          <w:szCs w:val="24"/>
        </w:rPr>
        <w:t>and HC-</w:t>
      </w:r>
      <w:r w:rsidR="004F6DB6">
        <w:rPr>
          <w:szCs w:val="24"/>
        </w:rPr>
        <w:t>1</w:t>
      </w:r>
      <w:r w:rsidR="005E74A7">
        <w:rPr>
          <w:szCs w:val="24"/>
        </w:rPr>
        <w:t>71</w:t>
      </w:r>
      <w:r w:rsidRPr="008B2B3B">
        <w:rPr>
          <w:szCs w:val="24"/>
        </w:rPr>
        <w:t>, respectively).</w:t>
      </w:r>
    </w:p>
    <w:p w:rsidR="004B6C1A" w:rsidRPr="008B2B3B" w:rsidRDefault="004B6C1A" w:rsidP="004B6C1A">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4B6C1A" w:rsidRPr="008B2B3B" w:rsidRDefault="004B6C1A" w:rsidP="004B6C1A">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sidRPr="008B2B3B">
        <w:rPr>
          <w:szCs w:val="24"/>
        </w:rPr>
        <w:t xml:space="preserve">The following documentation offers a brief overview of the contents and structure of the files and programming information. A codebook of all the variables included in the Panel </w:t>
      </w:r>
      <w:r w:rsidR="004F6DB6">
        <w:rPr>
          <w:szCs w:val="24"/>
        </w:rPr>
        <w:t>1</w:t>
      </w:r>
      <w:r w:rsidR="005E74A7">
        <w:rPr>
          <w:szCs w:val="24"/>
        </w:rPr>
        <w:t>8</w:t>
      </w:r>
      <w:r w:rsidR="00097B1D" w:rsidRPr="008B2B3B">
        <w:rPr>
          <w:szCs w:val="24"/>
        </w:rPr>
        <w:t xml:space="preserve"> </w:t>
      </w:r>
      <w:r w:rsidRPr="008B2B3B">
        <w:rPr>
          <w:szCs w:val="24"/>
        </w:rPr>
        <w:t>data file is provided in a separate file (</w:t>
      </w:r>
      <w:r w:rsidR="005E74A7">
        <w:rPr>
          <w:szCs w:val="24"/>
        </w:rPr>
        <w:t>H172</w:t>
      </w:r>
      <w:r w:rsidR="004F6DB6">
        <w:rPr>
          <w:szCs w:val="24"/>
        </w:rPr>
        <w:t>CB</w:t>
      </w:r>
      <w:r w:rsidRPr="008B2B3B">
        <w:rPr>
          <w:szCs w:val="24"/>
        </w:rPr>
        <w:t>.PDF). A database of all MEPS products released to date and a variable locator indicating the major MEPS data items on public use files that have been released to date can be found on the MEPS Web site: www.meps.ahrq.gov.</w:t>
      </w:r>
    </w:p>
    <w:p w:rsidR="004B6C1A" w:rsidRPr="008B2B3B" w:rsidRDefault="004B6C1A" w:rsidP="004B6C1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4B6C1A" w:rsidRPr="008B2B3B" w:rsidRDefault="004B6C1A" w:rsidP="005A2231">
      <w:pPr>
        <w:pStyle w:val="Heading2"/>
        <w:numPr>
          <w:ilvl w:val="1"/>
          <w:numId w:val="12"/>
        </w:numPr>
        <w:rPr>
          <w:rFonts w:ascii="Times New Roman" w:hAnsi="Times New Roman" w:cs="Times New Roman"/>
          <w:color w:val="auto"/>
          <w:sz w:val="24"/>
          <w:szCs w:val="24"/>
        </w:rPr>
      </w:pPr>
      <w:bookmarkStart w:id="80" w:name="_Toc493919842"/>
      <w:bookmarkStart w:id="81" w:name="_Toc493920754"/>
      <w:bookmarkStart w:id="82" w:name="_Toc493921138"/>
      <w:bookmarkStart w:id="83" w:name="_Toc493921634"/>
      <w:bookmarkStart w:id="84" w:name="_Toc493922001"/>
      <w:bookmarkStart w:id="85" w:name="_Toc500065831"/>
      <w:bookmarkStart w:id="86" w:name="_Toc66871676"/>
      <w:bookmarkStart w:id="87" w:name="_Toc67734659"/>
      <w:bookmarkStart w:id="88" w:name="_Toc142728451"/>
      <w:bookmarkStart w:id="89" w:name="_Toc142728718"/>
      <w:bookmarkStart w:id="90" w:name="_Toc135201271"/>
      <w:bookmarkStart w:id="91" w:name="_Toc311792629"/>
      <w:bookmarkStart w:id="92" w:name="_Toc311792698"/>
      <w:bookmarkStart w:id="93" w:name="_Toc311793409"/>
      <w:bookmarkStart w:id="94" w:name="_Toc311793558"/>
      <w:bookmarkStart w:id="95" w:name="_Toc311793602"/>
      <w:bookmarkStart w:id="96" w:name="_Toc311793614"/>
      <w:bookmarkStart w:id="97" w:name="_Toc311793626"/>
      <w:bookmarkStart w:id="98" w:name="_Toc311793641"/>
      <w:bookmarkStart w:id="99" w:name="_Toc312047626"/>
      <w:r w:rsidRPr="008B2B3B">
        <w:rPr>
          <w:rFonts w:ascii="Times New Roman" w:hAnsi="Times New Roman" w:cs="Times New Roman"/>
          <w:color w:val="auto"/>
          <w:sz w:val="24"/>
          <w:szCs w:val="24"/>
        </w:rPr>
        <w:t>Data File Information</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4B6C1A" w:rsidRPr="008B2B3B" w:rsidRDefault="004B6C1A" w:rsidP="004B6C1A">
      <w:pPr>
        <w:rPr>
          <w:b/>
          <w:szCs w:val="24"/>
        </w:rPr>
      </w:pPr>
    </w:p>
    <w:p w:rsidR="004B6C1A" w:rsidRPr="008B2B3B" w:rsidRDefault="004B6C1A" w:rsidP="004B6C1A">
      <w:pPr>
        <w:pStyle w:val="NormalWeb"/>
        <w:rPr>
          <w:szCs w:val="24"/>
        </w:rPr>
      </w:pPr>
      <w:bookmarkStart w:id="100" w:name="_Toc493919843"/>
      <w:bookmarkStart w:id="101" w:name="_Toc493920755"/>
      <w:bookmarkStart w:id="102" w:name="_Toc493921139"/>
      <w:bookmarkStart w:id="103" w:name="_Toc493921635"/>
      <w:bookmarkStart w:id="104" w:name="_Toc493922002"/>
      <w:bookmarkStart w:id="105" w:name="_Toc500065832"/>
      <w:bookmarkStart w:id="106" w:name="_Toc66871677"/>
      <w:r w:rsidRPr="008B2B3B">
        <w:rPr>
          <w:szCs w:val="24"/>
        </w:rPr>
        <w:t xml:space="preserve">This public use file contains records for </w:t>
      </w:r>
      <w:r w:rsidR="004F6DB6">
        <w:rPr>
          <w:szCs w:val="24"/>
        </w:rPr>
        <w:t>1</w:t>
      </w:r>
      <w:r w:rsidR="005E74A7">
        <w:rPr>
          <w:szCs w:val="24"/>
        </w:rPr>
        <w:t>6,714</w:t>
      </w:r>
      <w:r w:rsidRPr="008B2B3B">
        <w:rPr>
          <w:szCs w:val="24"/>
        </w:rPr>
        <w:t xml:space="preserve"> persons in Panel </w:t>
      </w:r>
      <w:r w:rsidR="004F6DB6">
        <w:rPr>
          <w:szCs w:val="24"/>
        </w:rPr>
        <w:t>1</w:t>
      </w:r>
      <w:r w:rsidR="005E74A7">
        <w:rPr>
          <w:szCs w:val="24"/>
        </w:rPr>
        <w:t>8</w:t>
      </w:r>
      <w:r w:rsidR="002C5A1C" w:rsidRPr="008B2B3B">
        <w:rPr>
          <w:szCs w:val="24"/>
        </w:rPr>
        <w:t xml:space="preserve"> </w:t>
      </w:r>
      <w:r w:rsidRPr="008B2B3B">
        <w:rPr>
          <w:szCs w:val="24"/>
        </w:rPr>
        <w:t>who were respondents for the period they were in-scope for the survey (i.e., a member of the civilian non-institutionalized population) during the two-year period. Only persons with positive person-level weights (</w:t>
      </w:r>
      <w:r w:rsidR="00E11CB5" w:rsidRPr="008B2B3B">
        <w:rPr>
          <w:szCs w:val="24"/>
        </w:rPr>
        <w:t>PERWT</w:t>
      </w:r>
      <w:r w:rsidR="004F6DB6">
        <w:rPr>
          <w:szCs w:val="24"/>
        </w:rPr>
        <w:t>1</w:t>
      </w:r>
      <w:r w:rsidR="00E27C86">
        <w:rPr>
          <w:szCs w:val="24"/>
        </w:rPr>
        <w:t>3</w:t>
      </w:r>
      <w:r w:rsidR="00E11CB5" w:rsidRPr="008B2B3B">
        <w:rPr>
          <w:szCs w:val="24"/>
        </w:rPr>
        <w:t xml:space="preserve">F </w:t>
      </w:r>
      <w:r w:rsidRPr="008B2B3B">
        <w:rPr>
          <w:szCs w:val="24"/>
        </w:rPr>
        <w:t xml:space="preserve">or </w:t>
      </w:r>
      <w:r w:rsidR="00E11CB5" w:rsidRPr="008B2B3B">
        <w:rPr>
          <w:szCs w:val="24"/>
        </w:rPr>
        <w:t>PERWT</w:t>
      </w:r>
      <w:r w:rsidR="004F6DB6">
        <w:rPr>
          <w:szCs w:val="24"/>
        </w:rPr>
        <w:t>1</w:t>
      </w:r>
      <w:r w:rsidR="00E27C86">
        <w:rPr>
          <w:szCs w:val="24"/>
        </w:rPr>
        <w:t>4</w:t>
      </w:r>
      <w:r w:rsidR="00E11CB5" w:rsidRPr="008B2B3B">
        <w:rPr>
          <w:szCs w:val="24"/>
        </w:rPr>
        <w:t>F</w:t>
      </w:r>
      <w:r w:rsidRPr="008B2B3B">
        <w:rPr>
          <w:szCs w:val="24"/>
        </w:rPr>
        <w:t xml:space="preserve">) are included in the longitudinal PUF data.  Data are available for all five rounds for </w:t>
      </w:r>
      <w:r w:rsidR="004F6DB6">
        <w:rPr>
          <w:szCs w:val="24"/>
        </w:rPr>
        <w:t>92.</w:t>
      </w:r>
      <w:r w:rsidR="00E27C86">
        <w:rPr>
          <w:szCs w:val="24"/>
        </w:rPr>
        <w:t>5</w:t>
      </w:r>
      <w:r w:rsidRPr="008B2B3B">
        <w:rPr>
          <w:szCs w:val="24"/>
        </w:rPr>
        <w:t>% of the cases (</w:t>
      </w:r>
      <w:r w:rsidR="004F6DB6">
        <w:rPr>
          <w:szCs w:val="24"/>
        </w:rPr>
        <w:t>1</w:t>
      </w:r>
      <w:r w:rsidR="00E27C86">
        <w:rPr>
          <w:szCs w:val="24"/>
        </w:rPr>
        <w:t>5,467</w:t>
      </w:r>
      <w:r w:rsidRPr="008B2B3B">
        <w:rPr>
          <w:szCs w:val="24"/>
        </w:rPr>
        <w:t xml:space="preserve">). The remaining </w:t>
      </w:r>
      <w:r w:rsidR="004F6DB6">
        <w:rPr>
          <w:szCs w:val="24"/>
        </w:rPr>
        <w:t>7.</w:t>
      </w:r>
      <w:r w:rsidR="00E27C86">
        <w:rPr>
          <w:szCs w:val="24"/>
        </w:rPr>
        <w:t>5</w:t>
      </w:r>
      <w:r w:rsidRPr="008B2B3B">
        <w:rPr>
          <w:szCs w:val="24"/>
        </w:rPr>
        <w:t>% (</w:t>
      </w:r>
      <w:r w:rsidR="00E27C86">
        <w:rPr>
          <w:szCs w:val="24"/>
        </w:rPr>
        <w:t>1,247</w:t>
      </w:r>
      <w:r w:rsidRPr="008B2B3B">
        <w:rPr>
          <w:szCs w:val="24"/>
        </w:rPr>
        <w:t xml:space="preserve">persons) do not have data for one or more rounds but were in-scope for all rounds they participated in the survey. These persons are those who were born, died, were in the military or an institution, or left the country during the two-year period. In contrast, persons in the panel who participated in the survey for only part of the period they were in-scope are not included in this file. To compensate for this attrition, adjustments were made in the construction of the panel weight variable included in this file (LONGWT).  The codebook provides both weighted and </w:t>
      </w:r>
      <w:proofErr w:type="spellStart"/>
      <w:r w:rsidRPr="008B2B3B">
        <w:rPr>
          <w:szCs w:val="24"/>
        </w:rPr>
        <w:t>unweighted</w:t>
      </w:r>
      <w:proofErr w:type="spellEnd"/>
      <w:r w:rsidRPr="008B2B3B">
        <w:rPr>
          <w:szCs w:val="24"/>
        </w:rPr>
        <w:t xml:space="preserve"> frequencies for each variable on the data file. The LONGWT variable should be used to produce national estimates for the two-year period.  </w:t>
      </w:r>
    </w:p>
    <w:p w:rsidR="004B6C1A" w:rsidRPr="008B2B3B" w:rsidRDefault="004B6C1A" w:rsidP="00567B53">
      <w:pPr>
        <w:pStyle w:val="NormalWeb"/>
        <w:rPr>
          <w:szCs w:val="24"/>
        </w:rPr>
      </w:pPr>
      <w:r w:rsidRPr="008B2B3B">
        <w:rPr>
          <w:szCs w:val="24"/>
        </w:rPr>
        <w:t>Each MEPS panel can be linked back to the previous year’s National Health Interview Survey public use data files. For information on obtaining MEPS/NHIS link files please see http://www.meps.ahrq.gov/mepsweb/data_stats/mor</w:t>
      </w:r>
      <w:r w:rsidR="00567B53">
        <w:rPr>
          <w:szCs w:val="24"/>
        </w:rPr>
        <w:t>e_info_download_data_files.jsp.</w:t>
      </w:r>
    </w:p>
    <w:p w:rsidR="00CC331C" w:rsidRPr="00CC331C" w:rsidRDefault="00CC331C" w:rsidP="00CC331C">
      <w:pPr>
        <w:pStyle w:val="ListParagraph"/>
        <w:keepNext/>
        <w:keepLines/>
        <w:numPr>
          <w:ilvl w:val="0"/>
          <w:numId w:val="13"/>
        </w:numPr>
        <w:spacing w:before="200"/>
        <w:contextualSpacing w:val="0"/>
        <w:outlineLvl w:val="1"/>
        <w:rPr>
          <w:rFonts w:eastAsiaTheme="majorEastAsia"/>
          <w:b/>
          <w:bCs/>
          <w:vanish/>
          <w:szCs w:val="24"/>
        </w:rPr>
      </w:pPr>
      <w:bookmarkStart w:id="107" w:name="_Toc311798137"/>
      <w:bookmarkStart w:id="108" w:name="_Toc311798194"/>
      <w:bookmarkStart w:id="109" w:name="_Toc312047627"/>
      <w:bookmarkStart w:id="110" w:name="_Toc311792630"/>
      <w:bookmarkStart w:id="111" w:name="_Toc311792699"/>
      <w:bookmarkStart w:id="112" w:name="_Toc311793410"/>
      <w:bookmarkStart w:id="113" w:name="_Toc311793559"/>
      <w:bookmarkStart w:id="114" w:name="_Toc311793603"/>
      <w:bookmarkStart w:id="115" w:name="_Toc311793615"/>
      <w:bookmarkStart w:id="116" w:name="_Toc311793627"/>
      <w:bookmarkStart w:id="117" w:name="_Toc311793642"/>
      <w:bookmarkEnd w:id="100"/>
      <w:bookmarkEnd w:id="101"/>
      <w:bookmarkEnd w:id="102"/>
      <w:bookmarkEnd w:id="103"/>
      <w:bookmarkEnd w:id="104"/>
      <w:bookmarkEnd w:id="105"/>
      <w:bookmarkEnd w:id="106"/>
      <w:bookmarkEnd w:id="107"/>
      <w:bookmarkEnd w:id="108"/>
      <w:bookmarkEnd w:id="109"/>
    </w:p>
    <w:p w:rsidR="004B6C1A" w:rsidRPr="006C0BB9" w:rsidRDefault="004B6C1A" w:rsidP="006C0BB9">
      <w:pPr>
        <w:pStyle w:val="Heading2"/>
        <w:numPr>
          <w:ilvl w:val="2"/>
          <w:numId w:val="12"/>
        </w:numPr>
        <w:rPr>
          <w:rFonts w:ascii="Times New Roman" w:hAnsi="Times New Roman" w:cs="Times New Roman"/>
          <w:color w:val="auto"/>
          <w:sz w:val="24"/>
          <w:szCs w:val="24"/>
        </w:rPr>
      </w:pPr>
      <w:bookmarkStart w:id="118" w:name="_Toc312047628"/>
      <w:r w:rsidRPr="008B2B3B">
        <w:rPr>
          <w:rFonts w:ascii="Times New Roman" w:hAnsi="Times New Roman" w:cs="Times New Roman"/>
          <w:color w:val="auto"/>
          <w:sz w:val="24"/>
          <w:szCs w:val="24"/>
        </w:rPr>
        <w:t>Variables</w:t>
      </w:r>
      <w:bookmarkEnd w:id="110"/>
      <w:bookmarkEnd w:id="111"/>
      <w:bookmarkEnd w:id="112"/>
      <w:bookmarkEnd w:id="113"/>
      <w:bookmarkEnd w:id="114"/>
      <w:bookmarkEnd w:id="115"/>
      <w:bookmarkEnd w:id="116"/>
      <w:bookmarkEnd w:id="117"/>
      <w:bookmarkEnd w:id="118"/>
    </w:p>
    <w:p w:rsidR="004B6C1A" w:rsidRPr="006C0BB9" w:rsidRDefault="004B6C1A" w:rsidP="006C0BB9">
      <w:pPr>
        <w:pStyle w:val="Heading3"/>
        <w:numPr>
          <w:ilvl w:val="3"/>
          <w:numId w:val="12"/>
        </w:numPr>
        <w:spacing w:after="240"/>
        <w:rPr>
          <w:rFonts w:ascii="Times New Roman" w:hAnsi="Times New Roman" w:cs="Times New Roman"/>
          <w:color w:val="auto"/>
        </w:rPr>
      </w:pPr>
      <w:bookmarkStart w:id="119" w:name="_Toc311792631"/>
      <w:bookmarkStart w:id="120" w:name="_Toc311793411"/>
      <w:bookmarkStart w:id="121" w:name="_Toc311793560"/>
      <w:bookmarkStart w:id="122" w:name="_Toc311793604"/>
      <w:bookmarkStart w:id="123" w:name="_Toc311793616"/>
      <w:bookmarkStart w:id="124" w:name="_Toc311793628"/>
      <w:bookmarkStart w:id="125" w:name="_Toc311793643"/>
      <w:bookmarkStart w:id="126" w:name="_Toc312047629"/>
      <w:r w:rsidRPr="008B2B3B">
        <w:rPr>
          <w:rStyle w:val="SubtleEmphasis"/>
          <w:rFonts w:ascii="Times New Roman" w:hAnsi="Times New Roman" w:cs="Times New Roman"/>
          <w:i w:val="0"/>
          <w:iCs w:val="0"/>
          <w:color w:val="auto"/>
        </w:rPr>
        <w:t>Variables from Annual Full-year Consolidated Files</w:t>
      </w:r>
      <w:bookmarkEnd w:id="119"/>
      <w:bookmarkEnd w:id="120"/>
      <w:bookmarkEnd w:id="121"/>
      <w:bookmarkEnd w:id="122"/>
      <w:bookmarkEnd w:id="123"/>
      <w:bookmarkEnd w:id="124"/>
      <w:bookmarkEnd w:id="125"/>
      <w:bookmarkEnd w:id="126"/>
    </w:p>
    <w:p w:rsidR="004B6C1A" w:rsidRPr="008B2B3B" w:rsidRDefault="004B6C1A" w:rsidP="004B6C1A">
      <w:pPr>
        <w:tabs>
          <w:tab w:val="left" w:pos="1440"/>
        </w:tabs>
        <w:rPr>
          <w:szCs w:val="24"/>
        </w:rPr>
      </w:pPr>
      <w:r w:rsidRPr="008B2B3B">
        <w:rPr>
          <w:szCs w:val="24"/>
        </w:rPr>
        <w:t xml:space="preserve">Most variables on this file were obtained from the MEPS </w:t>
      </w:r>
      <w:r w:rsidR="004F6DB6">
        <w:rPr>
          <w:szCs w:val="24"/>
        </w:rPr>
        <w:t>201</w:t>
      </w:r>
      <w:r w:rsidR="00E27C86">
        <w:rPr>
          <w:szCs w:val="24"/>
        </w:rPr>
        <w:t>3</w:t>
      </w:r>
      <w:r w:rsidR="00C373D8" w:rsidRPr="008B2B3B">
        <w:rPr>
          <w:szCs w:val="24"/>
        </w:rPr>
        <w:t xml:space="preserve"> </w:t>
      </w:r>
      <w:r w:rsidRPr="008B2B3B">
        <w:rPr>
          <w:szCs w:val="24"/>
        </w:rPr>
        <w:t xml:space="preserve">and </w:t>
      </w:r>
      <w:r w:rsidR="00E27C86">
        <w:rPr>
          <w:szCs w:val="24"/>
        </w:rPr>
        <w:t>2014</w:t>
      </w:r>
      <w:r w:rsidR="00C373D8" w:rsidRPr="008B2B3B">
        <w:rPr>
          <w:szCs w:val="24"/>
        </w:rPr>
        <w:t xml:space="preserve"> </w:t>
      </w:r>
      <w:r w:rsidRPr="008B2B3B">
        <w:rPr>
          <w:szCs w:val="24"/>
        </w:rPr>
        <w:t>Full-Year Consolidated Files (HC-</w:t>
      </w:r>
      <w:r w:rsidR="004F6DB6">
        <w:rPr>
          <w:szCs w:val="24"/>
        </w:rPr>
        <w:t>1</w:t>
      </w:r>
      <w:r w:rsidR="00E27C86">
        <w:rPr>
          <w:szCs w:val="24"/>
        </w:rPr>
        <w:t>63</w:t>
      </w:r>
      <w:r w:rsidR="00C373D8" w:rsidRPr="008B2B3B">
        <w:rPr>
          <w:szCs w:val="24"/>
        </w:rPr>
        <w:t xml:space="preserve"> </w:t>
      </w:r>
      <w:r w:rsidRPr="008B2B3B">
        <w:rPr>
          <w:szCs w:val="24"/>
        </w:rPr>
        <w:t>and HC-</w:t>
      </w:r>
      <w:r w:rsidR="004F6DB6">
        <w:rPr>
          <w:szCs w:val="24"/>
        </w:rPr>
        <w:t>1</w:t>
      </w:r>
      <w:r w:rsidR="00E27C86">
        <w:rPr>
          <w:szCs w:val="24"/>
        </w:rPr>
        <w:t>72</w:t>
      </w:r>
      <w:r w:rsidRPr="008B2B3B">
        <w:rPr>
          <w:szCs w:val="24"/>
        </w:rPr>
        <w:t>, respectively).  However, names for time dependent variables from these files were modified in order to:  1) eliminate duplicate variable names for data reflecting different time periods during the panel, and 2) standardize variable names to facilitate pooling of multiple MEPS panels for analysis.</w:t>
      </w:r>
      <w:r w:rsidRPr="008B2B3B">
        <w:rPr>
          <w:rStyle w:val="FootnoteReference"/>
          <w:szCs w:val="24"/>
          <w:vertAlign w:val="superscript"/>
        </w:rPr>
        <w:footnoteReference w:id="1"/>
      </w:r>
      <w:r w:rsidRPr="008B2B3B">
        <w:rPr>
          <w:szCs w:val="24"/>
        </w:rPr>
        <w:t xml:space="preserve">  Generally, annual variables with a suffix of “</w:t>
      </w:r>
      <w:r w:rsidR="004F6DB6">
        <w:rPr>
          <w:szCs w:val="24"/>
        </w:rPr>
        <w:t>1</w:t>
      </w:r>
      <w:r w:rsidR="00E27C86">
        <w:rPr>
          <w:szCs w:val="24"/>
        </w:rPr>
        <w:t>3</w:t>
      </w:r>
      <w:r w:rsidRPr="008B2B3B">
        <w:rPr>
          <w:szCs w:val="24"/>
        </w:rPr>
        <w:t>” and “</w:t>
      </w:r>
      <w:r w:rsidR="004F6DB6">
        <w:rPr>
          <w:szCs w:val="24"/>
        </w:rPr>
        <w:t>1</w:t>
      </w:r>
      <w:r w:rsidR="00E27C86">
        <w:rPr>
          <w:szCs w:val="24"/>
        </w:rPr>
        <w:t>4</w:t>
      </w:r>
      <w:r w:rsidRPr="008B2B3B">
        <w:rPr>
          <w:szCs w:val="24"/>
        </w:rPr>
        <w:t xml:space="preserve">” are renamed with a suffix of “Y1” and “Y2”, respectively. Variables with a suffix of “31”, “42”, and “53” are renamed with a suffix denoting the round the data was collected (i.e., “1” , “2” or “3” for variables originating from Rounds 1-3 on the </w:t>
      </w:r>
      <w:r w:rsidR="004F6DB6">
        <w:rPr>
          <w:szCs w:val="24"/>
        </w:rPr>
        <w:t>201</w:t>
      </w:r>
      <w:r w:rsidR="00E27C86">
        <w:rPr>
          <w:szCs w:val="24"/>
        </w:rPr>
        <w:t>3</w:t>
      </w:r>
      <w:r w:rsidR="00DB6C33" w:rsidRPr="008B2B3B">
        <w:rPr>
          <w:szCs w:val="24"/>
        </w:rPr>
        <w:t xml:space="preserve"> </w:t>
      </w:r>
      <w:r w:rsidRPr="008B2B3B">
        <w:rPr>
          <w:szCs w:val="24"/>
        </w:rPr>
        <w:t xml:space="preserve">full-year file and “3”, “4”, or “5” for variables originating from Rounds 3-5 on the </w:t>
      </w:r>
      <w:r w:rsidR="004F6DB6">
        <w:rPr>
          <w:szCs w:val="24"/>
        </w:rPr>
        <w:t>201</w:t>
      </w:r>
      <w:r w:rsidR="00E27C86">
        <w:rPr>
          <w:szCs w:val="24"/>
        </w:rPr>
        <w:t>4</w:t>
      </w:r>
      <w:r w:rsidR="005D0BE8" w:rsidRPr="008B2B3B">
        <w:rPr>
          <w:szCs w:val="24"/>
        </w:rPr>
        <w:t xml:space="preserve"> </w:t>
      </w:r>
      <w:r w:rsidRPr="008B2B3B">
        <w:rPr>
          <w:szCs w:val="24"/>
        </w:rPr>
        <w:t>full-year file).</w:t>
      </w:r>
      <w:r w:rsidRPr="008B2B3B">
        <w:rPr>
          <w:rStyle w:val="FootnoteReference"/>
          <w:szCs w:val="24"/>
          <w:vertAlign w:val="superscript"/>
        </w:rPr>
        <w:footnoteReference w:id="2"/>
      </w:r>
      <w:r w:rsidRPr="008B2B3B">
        <w:rPr>
          <w:szCs w:val="24"/>
          <w:vertAlign w:val="superscript"/>
        </w:rPr>
        <w:t xml:space="preserve"> </w:t>
      </w:r>
      <w:r w:rsidRPr="008B2B3B">
        <w:rPr>
          <w:szCs w:val="24"/>
        </w:rPr>
        <w:t xml:space="preserve"> It is necessary to use this crosswalk in conjunction with documentation for the </w:t>
      </w:r>
      <w:r w:rsidR="004F6DB6">
        <w:rPr>
          <w:szCs w:val="24"/>
        </w:rPr>
        <w:t>201</w:t>
      </w:r>
      <w:r w:rsidR="00E27C86">
        <w:rPr>
          <w:szCs w:val="24"/>
        </w:rPr>
        <w:t>3</w:t>
      </w:r>
      <w:r w:rsidR="00370224" w:rsidRPr="008B2B3B">
        <w:rPr>
          <w:szCs w:val="24"/>
        </w:rPr>
        <w:t xml:space="preserve"> </w:t>
      </w:r>
      <w:r w:rsidRPr="008B2B3B">
        <w:rPr>
          <w:szCs w:val="24"/>
        </w:rPr>
        <w:t xml:space="preserve">and </w:t>
      </w:r>
      <w:r w:rsidR="004F6DB6">
        <w:rPr>
          <w:szCs w:val="24"/>
        </w:rPr>
        <w:t>201</w:t>
      </w:r>
      <w:r w:rsidR="00E27C86">
        <w:rPr>
          <w:szCs w:val="24"/>
        </w:rPr>
        <w:t>4</w:t>
      </w:r>
      <w:r w:rsidR="00370224" w:rsidRPr="008B2B3B">
        <w:rPr>
          <w:szCs w:val="24"/>
        </w:rPr>
        <w:t xml:space="preserve"> </w:t>
      </w:r>
      <w:r w:rsidRPr="008B2B3B">
        <w:rPr>
          <w:szCs w:val="24"/>
        </w:rPr>
        <w:t xml:space="preserve">full-year consolidated files to obtain a full description of variables on this file. Table 1 below provides the crosswalk summarizing the scheme used for renaming variables from the annual files.  </w:t>
      </w:r>
    </w:p>
    <w:p w:rsidR="00B33049" w:rsidRPr="008B2B3B" w:rsidRDefault="00B33049" w:rsidP="004B6C1A">
      <w:pPr>
        <w:tabs>
          <w:tab w:val="left" w:pos="1440"/>
        </w:tabs>
        <w:rPr>
          <w:szCs w:val="24"/>
        </w:rPr>
      </w:pPr>
    </w:p>
    <w:p w:rsidR="004B6C1A" w:rsidRPr="008B2B3B" w:rsidRDefault="004B6C1A" w:rsidP="004B6C1A">
      <w:pPr>
        <w:tabs>
          <w:tab w:val="left" w:pos="1440"/>
        </w:tabs>
        <w:rPr>
          <w:szCs w:val="24"/>
        </w:rPr>
      </w:pPr>
      <w:r w:rsidRPr="008B2B3B">
        <w:rPr>
          <w:b/>
          <w:szCs w:val="24"/>
        </w:rPr>
        <w:t>Table 1: Crosswalk of Varia</w:t>
      </w:r>
      <w:r w:rsidR="008763A1">
        <w:rPr>
          <w:b/>
          <w:szCs w:val="24"/>
        </w:rPr>
        <w:t>ble Names between the Full-Year Consolidated F</w:t>
      </w:r>
      <w:r w:rsidRPr="008B2B3B">
        <w:rPr>
          <w:b/>
          <w:szCs w:val="24"/>
        </w:rPr>
        <w:t>iles and the Longitudinal File</w:t>
      </w:r>
    </w:p>
    <w:p w:rsidR="004B6C1A" w:rsidRPr="008B2B3B" w:rsidRDefault="004B6C1A" w:rsidP="004B6C1A">
      <w:pPr>
        <w:rPr>
          <w:szCs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980"/>
        <w:gridCol w:w="1980"/>
        <w:gridCol w:w="4410"/>
      </w:tblGrid>
      <w:tr w:rsidR="008B2B3B" w:rsidRPr="008B2B3B" w:rsidTr="00730CF0">
        <w:tc>
          <w:tcPr>
            <w:tcW w:w="1278" w:type="dxa"/>
            <w:shd w:val="clear" w:color="auto" w:fill="auto"/>
          </w:tcPr>
          <w:p w:rsidR="004B6C1A" w:rsidRPr="008B2B3B" w:rsidRDefault="004B6C1A" w:rsidP="005A2231">
            <w:pPr>
              <w:spacing w:line="240" w:lineRule="atLeast"/>
              <w:rPr>
                <w:b/>
                <w:szCs w:val="24"/>
              </w:rPr>
            </w:pPr>
            <w:r w:rsidRPr="008B2B3B">
              <w:rPr>
                <w:b/>
                <w:szCs w:val="24"/>
              </w:rPr>
              <w:t>Type of Variable</w:t>
            </w:r>
          </w:p>
        </w:tc>
        <w:tc>
          <w:tcPr>
            <w:tcW w:w="1980" w:type="dxa"/>
            <w:shd w:val="clear" w:color="auto" w:fill="auto"/>
          </w:tcPr>
          <w:p w:rsidR="004B6C1A" w:rsidRPr="008B2B3B" w:rsidRDefault="004B6C1A" w:rsidP="005A2231">
            <w:pPr>
              <w:spacing w:line="240" w:lineRule="atLeast"/>
              <w:rPr>
                <w:b/>
                <w:szCs w:val="24"/>
              </w:rPr>
            </w:pPr>
            <w:r w:rsidRPr="008B2B3B">
              <w:rPr>
                <w:b/>
                <w:szCs w:val="24"/>
              </w:rPr>
              <w:t>Full-Year Consolidated File Variable Name Suffix</w:t>
            </w:r>
          </w:p>
        </w:tc>
        <w:tc>
          <w:tcPr>
            <w:tcW w:w="1980" w:type="dxa"/>
            <w:shd w:val="clear" w:color="auto" w:fill="auto"/>
          </w:tcPr>
          <w:p w:rsidR="004B6C1A" w:rsidRPr="008B2B3B" w:rsidRDefault="004B6C1A" w:rsidP="005A2231">
            <w:pPr>
              <w:spacing w:line="240" w:lineRule="atLeast"/>
              <w:rPr>
                <w:b/>
                <w:szCs w:val="24"/>
              </w:rPr>
            </w:pPr>
            <w:r w:rsidRPr="008B2B3B">
              <w:rPr>
                <w:b/>
                <w:szCs w:val="24"/>
              </w:rPr>
              <w:t xml:space="preserve">Longitudinal File Variable Name Suffix </w:t>
            </w:r>
          </w:p>
        </w:tc>
        <w:tc>
          <w:tcPr>
            <w:tcW w:w="4410" w:type="dxa"/>
            <w:shd w:val="clear" w:color="auto" w:fill="auto"/>
          </w:tcPr>
          <w:p w:rsidR="004B6C1A" w:rsidRPr="008B2B3B" w:rsidRDefault="004B6C1A" w:rsidP="005A2231">
            <w:pPr>
              <w:spacing w:line="240" w:lineRule="atLeast"/>
              <w:rPr>
                <w:b/>
                <w:szCs w:val="24"/>
              </w:rPr>
            </w:pPr>
            <w:r w:rsidRPr="008B2B3B">
              <w:rPr>
                <w:b/>
                <w:szCs w:val="24"/>
              </w:rPr>
              <w:t>Specific cases or examples</w:t>
            </w:r>
          </w:p>
        </w:tc>
      </w:tr>
      <w:tr w:rsidR="008B2B3B" w:rsidRPr="008B2B3B" w:rsidTr="00003A80">
        <w:tc>
          <w:tcPr>
            <w:tcW w:w="1278" w:type="dxa"/>
            <w:shd w:val="clear" w:color="auto" w:fill="auto"/>
          </w:tcPr>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r w:rsidRPr="008B2B3B">
              <w:rPr>
                <w:szCs w:val="24"/>
              </w:rPr>
              <w:t>Constant (i.e., not round or year specific)</w:t>
            </w:r>
          </w:p>
        </w:tc>
        <w:tc>
          <w:tcPr>
            <w:tcW w:w="1980" w:type="dxa"/>
            <w:shd w:val="clear" w:color="auto" w:fill="auto"/>
          </w:tcPr>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r w:rsidRPr="008B2B3B">
              <w:rPr>
                <w:szCs w:val="24"/>
              </w:rPr>
              <w:t>No suffixes</w:t>
            </w:r>
          </w:p>
        </w:tc>
        <w:tc>
          <w:tcPr>
            <w:tcW w:w="1980" w:type="dxa"/>
            <w:shd w:val="clear" w:color="auto" w:fill="auto"/>
          </w:tcPr>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r w:rsidRPr="008B2B3B">
              <w:rPr>
                <w:szCs w:val="24"/>
              </w:rPr>
              <w:t>No suffixes</w:t>
            </w:r>
          </w:p>
        </w:tc>
        <w:tc>
          <w:tcPr>
            <w:tcW w:w="4410" w:type="dxa"/>
            <w:shd w:val="clear" w:color="auto" w:fill="auto"/>
          </w:tcPr>
          <w:p w:rsidR="004B6C1A" w:rsidRPr="008B2B3B" w:rsidRDefault="004B6C1A" w:rsidP="005A2231">
            <w:pPr>
              <w:spacing w:line="240" w:lineRule="atLeast"/>
              <w:rPr>
                <w:szCs w:val="24"/>
              </w:rPr>
            </w:pPr>
            <w:r w:rsidRPr="008B2B3B">
              <w:rPr>
                <w:szCs w:val="24"/>
              </w:rPr>
              <w:t>All variables:</w:t>
            </w:r>
          </w:p>
          <w:p w:rsidR="004B6C1A" w:rsidRPr="008B2B3B" w:rsidRDefault="004B6C1A" w:rsidP="005A2231">
            <w:pPr>
              <w:spacing w:line="240" w:lineRule="atLeast"/>
              <w:rPr>
                <w:szCs w:val="24"/>
              </w:rPr>
            </w:pPr>
            <w:r w:rsidRPr="008B2B3B">
              <w:rPr>
                <w:szCs w:val="24"/>
              </w:rPr>
              <w:t>DOBMM=DOBMM</w:t>
            </w:r>
          </w:p>
          <w:p w:rsidR="004B6C1A" w:rsidRPr="008B2B3B" w:rsidRDefault="004B6C1A" w:rsidP="005A2231">
            <w:pPr>
              <w:spacing w:line="240" w:lineRule="atLeast"/>
              <w:rPr>
                <w:szCs w:val="24"/>
              </w:rPr>
            </w:pPr>
            <w:r w:rsidRPr="008B2B3B">
              <w:rPr>
                <w:szCs w:val="24"/>
              </w:rPr>
              <w:t xml:space="preserve">DOBYY=DOBYY </w:t>
            </w:r>
          </w:p>
          <w:p w:rsidR="004B6C1A" w:rsidRPr="008B2B3B" w:rsidRDefault="004B6C1A" w:rsidP="005A2231">
            <w:pPr>
              <w:spacing w:line="240" w:lineRule="atLeast"/>
              <w:rPr>
                <w:szCs w:val="24"/>
              </w:rPr>
            </w:pPr>
            <w:r w:rsidRPr="008B2B3B">
              <w:rPr>
                <w:szCs w:val="24"/>
              </w:rPr>
              <w:t>DUID=DUID</w:t>
            </w:r>
          </w:p>
          <w:p w:rsidR="004B6C1A" w:rsidRPr="008B2B3B" w:rsidRDefault="004B6C1A" w:rsidP="005A2231">
            <w:pPr>
              <w:spacing w:line="240" w:lineRule="atLeast"/>
              <w:rPr>
                <w:szCs w:val="24"/>
              </w:rPr>
            </w:pPr>
            <w:r w:rsidRPr="008B2B3B">
              <w:rPr>
                <w:szCs w:val="24"/>
              </w:rPr>
              <w:t>PID=PID</w:t>
            </w:r>
          </w:p>
          <w:p w:rsidR="004B6C1A" w:rsidRDefault="004B6C1A" w:rsidP="005A2231">
            <w:pPr>
              <w:spacing w:line="240" w:lineRule="atLeast"/>
              <w:rPr>
                <w:szCs w:val="24"/>
              </w:rPr>
            </w:pPr>
            <w:r w:rsidRPr="008B2B3B">
              <w:rPr>
                <w:szCs w:val="24"/>
              </w:rPr>
              <w:t>DUPERSID=DUPERSID</w:t>
            </w:r>
          </w:p>
          <w:p w:rsidR="000E4E23" w:rsidRDefault="000E4E23" w:rsidP="005A2231">
            <w:pPr>
              <w:spacing w:line="240" w:lineRule="atLeast"/>
              <w:rPr>
                <w:szCs w:val="24"/>
              </w:rPr>
            </w:pPr>
            <w:r>
              <w:rPr>
                <w:szCs w:val="24"/>
              </w:rPr>
              <w:t>EDRECODE=EDRECODE</w:t>
            </w:r>
          </w:p>
          <w:p w:rsidR="00E27C86" w:rsidRDefault="000E4E23" w:rsidP="005A2231">
            <w:pPr>
              <w:spacing w:line="240" w:lineRule="atLeast"/>
              <w:rPr>
                <w:szCs w:val="24"/>
              </w:rPr>
            </w:pPr>
            <w:r>
              <w:rPr>
                <w:szCs w:val="24"/>
              </w:rPr>
              <w:t>EDUYRDG=EDUYRDG</w:t>
            </w:r>
            <w:r w:rsidR="004B6C1A" w:rsidRPr="008B2B3B">
              <w:rPr>
                <w:szCs w:val="24"/>
              </w:rPr>
              <w:t xml:space="preserve"> HISPANX=HISPANX</w:t>
            </w:r>
          </w:p>
          <w:p w:rsidR="00003A80" w:rsidRDefault="00003A80" w:rsidP="005A2231">
            <w:pPr>
              <w:spacing w:line="240" w:lineRule="atLeast"/>
              <w:rPr>
                <w:szCs w:val="24"/>
              </w:rPr>
            </w:pPr>
            <w:r w:rsidRPr="008B2B3B">
              <w:rPr>
                <w:szCs w:val="24"/>
              </w:rPr>
              <w:t>HISP</w:t>
            </w:r>
            <w:r>
              <w:rPr>
                <w:szCs w:val="24"/>
              </w:rPr>
              <w:t>N</w:t>
            </w:r>
            <w:r w:rsidRPr="008B2B3B">
              <w:rPr>
                <w:szCs w:val="24"/>
              </w:rPr>
              <w:t>CAT=HISP</w:t>
            </w:r>
            <w:r>
              <w:rPr>
                <w:szCs w:val="24"/>
              </w:rPr>
              <w:t>N</w:t>
            </w:r>
            <w:r w:rsidRPr="008B2B3B">
              <w:rPr>
                <w:szCs w:val="24"/>
              </w:rPr>
              <w:t>CAT</w:t>
            </w:r>
          </w:p>
          <w:p w:rsidR="000C51F6" w:rsidRPr="008B2B3B" w:rsidRDefault="000C51F6" w:rsidP="005A2231">
            <w:pPr>
              <w:spacing w:line="240" w:lineRule="atLeast"/>
              <w:rPr>
                <w:szCs w:val="24"/>
              </w:rPr>
            </w:pPr>
            <w:r>
              <w:rPr>
                <w:szCs w:val="24"/>
              </w:rPr>
              <w:t>INTVLANG=INTVLANG</w:t>
            </w:r>
          </w:p>
          <w:p w:rsidR="004B6C1A" w:rsidRPr="008B2B3B" w:rsidRDefault="004B6C1A" w:rsidP="005A2231">
            <w:pPr>
              <w:spacing w:line="240" w:lineRule="atLeast"/>
              <w:rPr>
                <w:szCs w:val="24"/>
              </w:rPr>
            </w:pPr>
            <w:r w:rsidRPr="008B2B3B">
              <w:rPr>
                <w:szCs w:val="24"/>
              </w:rPr>
              <w:t>RACEAX=RACEAX</w:t>
            </w:r>
          </w:p>
          <w:p w:rsidR="004B6C1A" w:rsidRPr="008B2B3B" w:rsidRDefault="004B6C1A" w:rsidP="005A2231">
            <w:pPr>
              <w:spacing w:line="240" w:lineRule="atLeast"/>
              <w:rPr>
                <w:szCs w:val="24"/>
              </w:rPr>
            </w:pPr>
            <w:r w:rsidRPr="008B2B3B">
              <w:rPr>
                <w:szCs w:val="24"/>
              </w:rPr>
              <w:t>RACEBX=RACEBX</w:t>
            </w:r>
          </w:p>
          <w:p w:rsidR="004B6C1A" w:rsidRDefault="004B6C1A" w:rsidP="005A2231">
            <w:pPr>
              <w:spacing w:line="240" w:lineRule="atLeast"/>
              <w:rPr>
                <w:szCs w:val="24"/>
              </w:rPr>
            </w:pPr>
            <w:r w:rsidRPr="008B2B3B">
              <w:rPr>
                <w:szCs w:val="24"/>
              </w:rPr>
              <w:t>RACEWX=RACEWX</w:t>
            </w:r>
          </w:p>
          <w:p w:rsidR="00EE06E4" w:rsidRDefault="00EE06E4" w:rsidP="005A2231">
            <w:pPr>
              <w:spacing w:line="240" w:lineRule="atLeast"/>
              <w:rPr>
                <w:szCs w:val="24"/>
              </w:rPr>
            </w:pPr>
            <w:r>
              <w:rPr>
                <w:szCs w:val="24"/>
              </w:rPr>
              <w:t>RACEV1X=RACEV1X</w:t>
            </w:r>
          </w:p>
          <w:p w:rsidR="00003A80" w:rsidRDefault="00003A80" w:rsidP="005A2231">
            <w:pPr>
              <w:spacing w:line="240" w:lineRule="atLeast"/>
              <w:rPr>
                <w:szCs w:val="24"/>
              </w:rPr>
            </w:pPr>
            <w:r>
              <w:rPr>
                <w:szCs w:val="24"/>
              </w:rPr>
              <w:t>RACEV2X=RACEV2X</w:t>
            </w:r>
          </w:p>
          <w:p w:rsidR="00EE06E4" w:rsidRPr="008B2B3B" w:rsidRDefault="00EE06E4" w:rsidP="005A2231">
            <w:pPr>
              <w:spacing w:line="240" w:lineRule="atLeast"/>
              <w:rPr>
                <w:szCs w:val="24"/>
              </w:rPr>
            </w:pPr>
            <w:r>
              <w:rPr>
                <w:szCs w:val="24"/>
              </w:rPr>
              <w:t>RACETHX=RACETHX</w:t>
            </w:r>
          </w:p>
          <w:p w:rsidR="004B6C1A" w:rsidRPr="008B2B3B" w:rsidRDefault="004B6C1A" w:rsidP="005A2231">
            <w:pPr>
              <w:spacing w:line="240" w:lineRule="atLeast"/>
              <w:rPr>
                <w:szCs w:val="24"/>
              </w:rPr>
            </w:pPr>
            <w:r w:rsidRPr="008B2B3B">
              <w:rPr>
                <w:szCs w:val="24"/>
              </w:rPr>
              <w:lastRenderedPageBreak/>
              <w:t>SEX=SEX</w:t>
            </w:r>
          </w:p>
          <w:p w:rsidR="004B6C1A" w:rsidRPr="008B2B3B" w:rsidRDefault="004B6C1A" w:rsidP="005A2231">
            <w:pPr>
              <w:spacing w:line="240" w:lineRule="atLeast"/>
              <w:rPr>
                <w:szCs w:val="24"/>
              </w:rPr>
            </w:pPr>
            <w:r w:rsidRPr="008B2B3B">
              <w:rPr>
                <w:szCs w:val="24"/>
              </w:rPr>
              <w:t>VARPSU=VARPSU</w:t>
            </w:r>
          </w:p>
          <w:p w:rsidR="004B6C1A" w:rsidRPr="008B2B3B" w:rsidRDefault="004B6C1A" w:rsidP="005A2231">
            <w:pPr>
              <w:spacing w:line="240" w:lineRule="atLeast"/>
              <w:rPr>
                <w:szCs w:val="24"/>
              </w:rPr>
            </w:pPr>
            <w:r w:rsidRPr="008B2B3B">
              <w:rPr>
                <w:szCs w:val="24"/>
              </w:rPr>
              <w:t>VARSTR=VARSTR</w:t>
            </w:r>
          </w:p>
          <w:p w:rsidR="004B6C1A" w:rsidRDefault="004B6C1A" w:rsidP="005A2231">
            <w:pPr>
              <w:spacing w:line="240" w:lineRule="atLeast"/>
              <w:rPr>
                <w:szCs w:val="24"/>
              </w:rPr>
            </w:pPr>
            <w:r w:rsidRPr="008B2B3B">
              <w:rPr>
                <w:szCs w:val="24"/>
              </w:rPr>
              <w:t>PANEL=PANEL</w:t>
            </w:r>
          </w:p>
          <w:p w:rsidR="00B832A1" w:rsidRDefault="00B832A1" w:rsidP="005A2231">
            <w:pPr>
              <w:spacing w:line="240" w:lineRule="atLeast"/>
              <w:rPr>
                <w:szCs w:val="24"/>
              </w:rPr>
            </w:pPr>
            <w:r>
              <w:rPr>
                <w:szCs w:val="24"/>
              </w:rPr>
              <w:t>BORNUSA=BORNUSA</w:t>
            </w:r>
          </w:p>
          <w:p w:rsidR="00B832A1" w:rsidRDefault="00B832A1" w:rsidP="005A2231">
            <w:pPr>
              <w:spacing w:line="240" w:lineRule="atLeast"/>
              <w:rPr>
                <w:szCs w:val="24"/>
              </w:rPr>
            </w:pPr>
            <w:r>
              <w:rPr>
                <w:szCs w:val="24"/>
              </w:rPr>
              <w:t>HWELLSPE=HWELLSPE</w:t>
            </w:r>
          </w:p>
          <w:p w:rsidR="00B832A1" w:rsidRDefault="00B832A1" w:rsidP="005A2231">
            <w:pPr>
              <w:spacing w:line="240" w:lineRule="atLeast"/>
              <w:rPr>
                <w:szCs w:val="24"/>
              </w:rPr>
            </w:pPr>
            <w:r>
              <w:rPr>
                <w:szCs w:val="24"/>
              </w:rPr>
              <w:t>LANGSPK=LANGSPK</w:t>
            </w:r>
          </w:p>
          <w:p w:rsidR="00B832A1" w:rsidRDefault="00B832A1" w:rsidP="005A2231">
            <w:pPr>
              <w:spacing w:line="240" w:lineRule="atLeast"/>
              <w:rPr>
                <w:szCs w:val="24"/>
              </w:rPr>
            </w:pPr>
            <w:r>
              <w:rPr>
                <w:szCs w:val="24"/>
              </w:rPr>
              <w:t>OTHLANG=OTHLANG</w:t>
            </w:r>
          </w:p>
          <w:p w:rsidR="00B832A1" w:rsidRPr="008B2B3B" w:rsidRDefault="00B832A1" w:rsidP="005A2231">
            <w:pPr>
              <w:spacing w:line="240" w:lineRule="atLeast"/>
              <w:rPr>
                <w:szCs w:val="24"/>
              </w:rPr>
            </w:pPr>
            <w:r>
              <w:rPr>
                <w:szCs w:val="24"/>
              </w:rPr>
              <w:t>YRSINUS=YRSINUS</w:t>
            </w:r>
          </w:p>
        </w:tc>
      </w:tr>
      <w:tr w:rsidR="008B2B3B" w:rsidRPr="008B2B3B" w:rsidTr="00003A80">
        <w:tc>
          <w:tcPr>
            <w:tcW w:w="1278" w:type="dxa"/>
            <w:shd w:val="clear" w:color="auto" w:fill="auto"/>
          </w:tcPr>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r w:rsidRPr="008B2B3B">
              <w:rPr>
                <w:szCs w:val="24"/>
              </w:rPr>
              <w:t>Annual, family related variables</w:t>
            </w:r>
          </w:p>
        </w:tc>
        <w:tc>
          <w:tcPr>
            <w:tcW w:w="1980" w:type="dxa"/>
            <w:shd w:val="clear" w:color="auto" w:fill="auto"/>
          </w:tcPr>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r w:rsidRPr="008B2B3B">
              <w:rPr>
                <w:szCs w:val="24"/>
              </w:rPr>
              <w:t>YR</w:t>
            </w:r>
          </w:p>
        </w:tc>
        <w:tc>
          <w:tcPr>
            <w:tcW w:w="1980" w:type="dxa"/>
            <w:shd w:val="clear" w:color="auto" w:fill="auto"/>
          </w:tcPr>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r w:rsidRPr="008B2B3B">
              <w:rPr>
                <w:szCs w:val="24"/>
              </w:rPr>
              <w:t>Y1 or YR1</w:t>
            </w:r>
          </w:p>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p>
          <w:p w:rsidR="004B6C1A" w:rsidRPr="008B2B3B" w:rsidRDefault="004B6C1A" w:rsidP="005A2231">
            <w:pPr>
              <w:spacing w:line="240" w:lineRule="atLeast"/>
              <w:rPr>
                <w:szCs w:val="24"/>
              </w:rPr>
            </w:pPr>
            <w:r w:rsidRPr="008B2B3B">
              <w:rPr>
                <w:szCs w:val="24"/>
              </w:rPr>
              <w:t>Y2 or YR2</w:t>
            </w:r>
          </w:p>
        </w:tc>
        <w:tc>
          <w:tcPr>
            <w:tcW w:w="4410" w:type="dxa"/>
            <w:shd w:val="clear" w:color="auto" w:fill="auto"/>
          </w:tcPr>
          <w:p w:rsidR="004B6C1A" w:rsidRPr="008B2B3B" w:rsidRDefault="004B6C1A" w:rsidP="005A2231">
            <w:pPr>
              <w:spacing w:line="240" w:lineRule="atLeast"/>
              <w:rPr>
                <w:szCs w:val="24"/>
              </w:rPr>
            </w:pPr>
            <w:r w:rsidRPr="008B2B3B">
              <w:rPr>
                <w:szCs w:val="24"/>
              </w:rPr>
              <w:t>All variables:</w:t>
            </w:r>
          </w:p>
          <w:p w:rsidR="004B6C1A" w:rsidRPr="008B2B3B" w:rsidRDefault="004B6C1A" w:rsidP="005A2231">
            <w:pPr>
              <w:spacing w:line="240" w:lineRule="atLeast"/>
              <w:rPr>
                <w:szCs w:val="24"/>
              </w:rPr>
            </w:pPr>
            <w:r w:rsidRPr="008B2B3B">
              <w:rPr>
                <w:szCs w:val="24"/>
              </w:rPr>
              <w:t>FAMIDYR=FAMIDYR1 (</w:t>
            </w:r>
            <w:r w:rsidR="004B3BF7" w:rsidRPr="008B2B3B">
              <w:rPr>
                <w:szCs w:val="24"/>
              </w:rPr>
              <w:t>20</w:t>
            </w:r>
            <w:r w:rsidR="004F6DB6">
              <w:rPr>
                <w:szCs w:val="24"/>
              </w:rPr>
              <w:t>1</w:t>
            </w:r>
            <w:r w:rsidR="00B832A1">
              <w:rPr>
                <w:szCs w:val="24"/>
              </w:rPr>
              <w:t>3</w:t>
            </w:r>
            <w:r w:rsidRPr="008B2B3B">
              <w:rPr>
                <w:szCs w:val="24"/>
              </w:rPr>
              <w:t>file)</w:t>
            </w:r>
          </w:p>
          <w:p w:rsidR="004B6C1A" w:rsidRPr="008B2B3B" w:rsidRDefault="004B6C1A" w:rsidP="005A2231">
            <w:pPr>
              <w:spacing w:line="240" w:lineRule="atLeast"/>
              <w:rPr>
                <w:szCs w:val="24"/>
              </w:rPr>
            </w:pPr>
            <w:r w:rsidRPr="008B2B3B">
              <w:rPr>
                <w:szCs w:val="24"/>
              </w:rPr>
              <w:t>FAMRFPYR=FAMRFPY1 (</w:t>
            </w:r>
            <w:r w:rsidR="004B3BF7" w:rsidRPr="008B2B3B">
              <w:rPr>
                <w:szCs w:val="24"/>
              </w:rPr>
              <w:t>20</w:t>
            </w:r>
            <w:r w:rsidR="004F6DB6">
              <w:rPr>
                <w:szCs w:val="24"/>
              </w:rPr>
              <w:t>1</w:t>
            </w:r>
            <w:r w:rsidR="00B832A1">
              <w:rPr>
                <w:szCs w:val="24"/>
              </w:rPr>
              <w:t>3</w:t>
            </w:r>
            <w:r w:rsidR="004B3BF7" w:rsidRPr="008B2B3B">
              <w:rPr>
                <w:szCs w:val="24"/>
              </w:rPr>
              <w:t>file</w:t>
            </w:r>
            <w:r w:rsidRPr="008B2B3B">
              <w:rPr>
                <w:szCs w:val="24"/>
              </w:rPr>
              <w:t>)</w:t>
            </w:r>
          </w:p>
          <w:p w:rsidR="004B6C1A" w:rsidRPr="008B2B3B" w:rsidRDefault="00437212" w:rsidP="005A2231">
            <w:pPr>
              <w:spacing w:line="240" w:lineRule="atLeast"/>
              <w:rPr>
                <w:szCs w:val="24"/>
              </w:rPr>
            </w:pPr>
            <w:r>
              <w:rPr>
                <w:szCs w:val="24"/>
              </w:rPr>
              <w:t>FAMSZEYR=FAMSZ</w:t>
            </w:r>
            <w:r w:rsidR="004B6C1A" w:rsidRPr="008B2B3B">
              <w:rPr>
                <w:szCs w:val="24"/>
              </w:rPr>
              <w:t>Y</w:t>
            </w:r>
            <w:r>
              <w:rPr>
                <w:szCs w:val="24"/>
              </w:rPr>
              <w:t>R</w:t>
            </w:r>
            <w:r w:rsidR="004B6C1A" w:rsidRPr="008B2B3B">
              <w:rPr>
                <w:szCs w:val="24"/>
              </w:rPr>
              <w:t>1 (</w:t>
            </w:r>
            <w:r w:rsidR="004B3BF7" w:rsidRPr="008B2B3B">
              <w:rPr>
                <w:szCs w:val="24"/>
              </w:rPr>
              <w:t>20</w:t>
            </w:r>
            <w:r w:rsidR="004F6DB6">
              <w:rPr>
                <w:szCs w:val="24"/>
              </w:rPr>
              <w:t>1</w:t>
            </w:r>
            <w:r w:rsidR="00B832A1">
              <w:rPr>
                <w:szCs w:val="24"/>
              </w:rPr>
              <w:t>3</w:t>
            </w:r>
            <w:r w:rsidR="004B3BF7" w:rsidRPr="008B2B3B">
              <w:rPr>
                <w:szCs w:val="24"/>
              </w:rPr>
              <w:t xml:space="preserve"> </w:t>
            </w:r>
            <w:r w:rsidR="004B6C1A" w:rsidRPr="008B2B3B">
              <w:rPr>
                <w:szCs w:val="24"/>
              </w:rPr>
              <w:t>file)</w:t>
            </w:r>
          </w:p>
          <w:p w:rsidR="004B6C1A" w:rsidRPr="008B2B3B" w:rsidRDefault="004B6C1A" w:rsidP="005A2231">
            <w:pPr>
              <w:spacing w:line="240" w:lineRule="atLeast"/>
              <w:rPr>
                <w:szCs w:val="24"/>
              </w:rPr>
            </w:pPr>
            <w:r w:rsidRPr="008B2B3B">
              <w:rPr>
                <w:szCs w:val="24"/>
              </w:rPr>
              <w:t>FAMIDYR=FAMIDYR2 (</w:t>
            </w:r>
            <w:r w:rsidR="004B3BF7" w:rsidRPr="008B2B3B">
              <w:rPr>
                <w:szCs w:val="24"/>
              </w:rPr>
              <w:t>20</w:t>
            </w:r>
            <w:r w:rsidR="004F6DB6">
              <w:rPr>
                <w:szCs w:val="24"/>
              </w:rPr>
              <w:t>1</w:t>
            </w:r>
            <w:r w:rsidR="00B832A1">
              <w:rPr>
                <w:szCs w:val="24"/>
              </w:rPr>
              <w:t>4</w:t>
            </w:r>
            <w:r w:rsidR="004B3BF7" w:rsidRPr="008B2B3B">
              <w:rPr>
                <w:szCs w:val="24"/>
              </w:rPr>
              <w:t xml:space="preserve"> </w:t>
            </w:r>
            <w:r w:rsidRPr="008B2B3B">
              <w:rPr>
                <w:szCs w:val="24"/>
              </w:rPr>
              <w:t>file)</w:t>
            </w:r>
          </w:p>
          <w:p w:rsidR="004B6C1A" w:rsidRPr="008B2B3B" w:rsidRDefault="004B6C1A" w:rsidP="005A2231">
            <w:pPr>
              <w:spacing w:line="240" w:lineRule="atLeast"/>
              <w:rPr>
                <w:szCs w:val="24"/>
              </w:rPr>
            </w:pPr>
            <w:r w:rsidRPr="008B2B3B">
              <w:rPr>
                <w:szCs w:val="24"/>
              </w:rPr>
              <w:t>FAMRFPYR=FAMRFPY2 (</w:t>
            </w:r>
            <w:r w:rsidR="004B3BF7" w:rsidRPr="008B2B3B">
              <w:rPr>
                <w:szCs w:val="24"/>
              </w:rPr>
              <w:t>20</w:t>
            </w:r>
            <w:r w:rsidR="004F6DB6">
              <w:rPr>
                <w:szCs w:val="24"/>
              </w:rPr>
              <w:t>1</w:t>
            </w:r>
            <w:r w:rsidR="00B832A1">
              <w:rPr>
                <w:szCs w:val="24"/>
              </w:rPr>
              <w:t>4</w:t>
            </w:r>
            <w:r w:rsidR="004B3BF7" w:rsidRPr="008B2B3B">
              <w:rPr>
                <w:szCs w:val="24"/>
              </w:rPr>
              <w:t xml:space="preserve"> </w:t>
            </w:r>
            <w:r w:rsidRPr="008B2B3B">
              <w:rPr>
                <w:szCs w:val="24"/>
              </w:rPr>
              <w:t>file)</w:t>
            </w:r>
          </w:p>
          <w:p w:rsidR="004B6C1A" w:rsidRPr="008B2B3B" w:rsidRDefault="00437212" w:rsidP="004F6DB6">
            <w:pPr>
              <w:spacing w:line="240" w:lineRule="atLeast"/>
              <w:rPr>
                <w:szCs w:val="24"/>
              </w:rPr>
            </w:pPr>
            <w:r>
              <w:rPr>
                <w:szCs w:val="24"/>
              </w:rPr>
              <w:t>FAMSZEYR=FAMSZ</w:t>
            </w:r>
            <w:r w:rsidR="004B6C1A" w:rsidRPr="008B2B3B">
              <w:rPr>
                <w:szCs w:val="24"/>
              </w:rPr>
              <w:t>Y</w:t>
            </w:r>
            <w:r>
              <w:rPr>
                <w:szCs w:val="24"/>
              </w:rPr>
              <w:t>R</w:t>
            </w:r>
            <w:r w:rsidR="004B6C1A" w:rsidRPr="008B2B3B">
              <w:rPr>
                <w:szCs w:val="24"/>
              </w:rPr>
              <w:t>2 (</w:t>
            </w:r>
            <w:r w:rsidR="004B3BF7" w:rsidRPr="008B2B3B">
              <w:rPr>
                <w:szCs w:val="24"/>
              </w:rPr>
              <w:t>20</w:t>
            </w:r>
            <w:r w:rsidR="004F6DB6">
              <w:rPr>
                <w:szCs w:val="24"/>
              </w:rPr>
              <w:t>1</w:t>
            </w:r>
            <w:r w:rsidR="00B832A1">
              <w:rPr>
                <w:szCs w:val="24"/>
              </w:rPr>
              <w:t>4</w:t>
            </w:r>
            <w:r w:rsidR="004B3BF7" w:rsidRPr="008B2B3B">
              <w:rPr>
                <w:szCs w:val="24"/>
              </w:rPr>
              <w:t xml:space="preserve"> </w:t>
            </w:r>
            <w:r w:rsidR="004B6C1A" w:rsidRPr="008B2B3B">
              <w:rPr>
                <w:szCs w:val="24"/>
              </w:rPr>
              <w:t>file)</w:t>
            </w:r>
          </w:p>
        </w:tc>
      </w:tr>
      <w:tr w:rsidR="008B2B3B" w:rsidRPr="008B2B3B" w:rsidTr="00003A80">
        <w:tc>
          <w:tcPr>
            <w:tcW w:w="1278" w:type="dxa"/>
            <w:shd w:val="clear" w:color="auto" w:fill="auto"/>
          </w:tcPr>
          <w:p w:rsidR="004B6C1A" w:rsidRPr="008B2B3B" w:rsidRDefault="004B6C1A" w:rsidP="005A2231">
            <w:pPr>
              <w:spacing w:line="240" w:lineRule="atLeast"/>
              <w:jc w:val="both"/>
              <w:rPr>
                <w:szCs w:val="24"/>
              </w:rPr>
            </w:pPr>
            <w:r w:rsidRPr="008B2B3B">
              <w:rPr>
                <w:szCs w:val="24"/>
              </w:rPr>
              <w:t>Annual, CPS family identifiers</w:t>
            </w:r>
          </w:p>
        </w:tc>
        <w:tc>
          <w:tcPr>
            <w:tcW w:w="1980" w:type="dxa"/>
            <w:shd w:val="clear" w:color="auto" w:fill="auto"/>
          </w:tcPr>
          <w:p w:rsidR="004B6C1A" w:rsidRPr="008B2B3B" w:rsidRDefault="004B6C1A" w:rsidP="005A2231">
            <w:pPr>
              <w:spacing w:line="240" w:lineRule="atLeast"/>
              <w:jc w:val="both"/>
              <w:rPr>
                <w:szCs w:val="24"/>
              </w:rPr>
            </w:pPr>
          </w:p>
          <w:p w:rsidR="004B6C1A" w:rsidRPr="008B2B3B" w:rsidRDefault="004B6C1A" w:rsidP="005A2231">
            <w:pPr>
              <w:spacing w:line="240" w:lineRule="atLeast"/>
              <w:jc w:val="both"/>
              <w:rPr>
                <w:szCs w:val="24"/>
              </w:rPr>
            </w:pPr>
            <w:r w:rsidRPr="008B2B3B">
              <w:rPr>
                <w:szCs w:val="24"/>
              </w:rPr>
              <w:t>No suffix</w:t>
            </w:r>
          </w:p>
        </w:tc>
        <w:tc>
          <w:tcPr>
            <w:tcW w:w="1980" w:type="dxa"/>
            <w:shd w:val="clear" w:color="auto" w:fill="auto"/>
          </w:tcPr>
          <w:p w:rsidR="004B6C1A" w:rsidRPr="008B2B3B" w:rsidRDefault="004B6C1A" w:rsidP="005A2231">
            <w:pPr>
              <w:spacing w:line="240" w:lineRule="atLeast"/>
              <w:jc w:val="both"/>
              <w:rPr>
                <w:szCs w:val="24"/>
              </w:rPr>
            </w:pPr>
          </w:p>
          <w:p w:rsidR="004B6C1A" w:rsidRPr="008B2B3B" w:rsidRDefault="004B6C1A" w:rsidP="005A2231">
            <w:pPr>
              <w:spacing w:line="240" w:lineRule="atLeast"/>
              <w:jc w:val="both"/>
              <w:rPr>
                <w:szCs w:val="24"/>
              </w:rPr>
            </w:pPr>
            <w:r w:rsidRPr="008B2B3B">
              <w:rPr>
                <w:szCs w:val="24"/>
              </w:rPr>
              <w:t xml:space="preserve">Y1  </w:t>
            </w:r>
          </w:p>
          <w:p w:rsidR="004B6C1A" w:rsidRPr="008B2B3B" w:rsidRDefault="004B6C1A" w:rsidP="005A2231">
            <w:pPr>
              <w:spacing w:line="240" w:lineRule="atLeast"/>
              <w:jc w:val="both"/>
              <w:rPr>
                <w:szCs w:val="24"/>
              </w:rPr>
            </w:pPr>
            <w:r w:rsidRPr="008B2B3B">
              <w:rPr>
                <w:szCs w:val="24"/>
              </w:rPr>
              <w:t xml:space="preserve">Y2  </w:t>
            </w:r>
          </w:p>
        </w:tc>
        <w:tc>
          <w:tcPr>
            <w:tcW w:w="4410" w:type="dxa"/>
            <w:shd w:val="clear" w:color="auto" w:fill="auto"/>
          </w:tcPr>
          <w:p w:rsidR="004B6C1A" w:rsidRPr="008B2B3B" w:rsidRDefault="004B6C1A" w:rsidP="005A2231">
            <w:pPr>
              <w:spacing w:line="240" w:lineRule="atLeast"/>
              <w:jc w:val="both"/>
              <w:rPr>
                <w:szCs w:val="24"/>
              </w:rPr>
            </w:pPr>
            <w:r w:rsidRPr="008B2B3B">
              <w:rPr>
                <w:szCs w:val="24"/>
              </w:rPr>
              <w:t>All variables:</w:t>
            </w:r>
          </w:p>
          <w:p w:rsidR="004B6C1A" w:rsidRPr="008B2B3B" w:rsidRDefault="004B6C1A" w:rsidP="005A2231">
            <w:pPr>
              <w:spacing w:line="240" w:lineRule="atLeast"/>
              <w:jc w:val="both"/>
              <w:rPr>
                <w:szCs w:val="24"/>
              </w:rPr>
            </w:pPr>
            <w:r w:rsidRPr="008B2B3B">
              <w:rPr>
                <w:szCs w:val="24"/>
              </w:rPr>
              <w:t>CPSFAMID= CPSFAMY1 (</w:t>
            </w:r>
            <w:r w:rsidR="00522F5C" w:rsidRPr="008B2B3B">
              <w:rPr>
                <w:szCs w:val="24"/>
              </w:rPr>
              <w:t>20</w:t>
            </w:r>
            <w:r w:rsidR="004F6DB6">
              <w:rPr>
                <w:szCs w:val="24"/>
              </w:rPr>
              <w:t>1</w:t>
            </w:r>
            <w:r w:rsidR="00B832A1">
              <w:rPr>
                <w:szCs w:val="24"/>
              </w:rPr>
              <w:t>3</w:t>
            </w:r>
            <w:r w:rsidRPr="008B2B3B">
              <w:rPr>
                <w:szCs w:val="24"/>
              </w:rPr>
              <w:t>)</w:t>
            </w:r>
          </w:p>
          <w:p w:rsidR="004B6C1A" w:rsidRPr="008B2B3B" w:rsidRDefault="00EE6969" w:rsidP="004F6DB6">
            <w:pPr>
              <w:spacing w:line="240" w:lineRule="atLeast"/>
              <w:jc w:val="both"/>
              <w:rPr>
                <w:szCs w:val="24"/>
              </w:rPr>
            </w:pPr>
            <w:r>
              <w:rPr>
                <w:szCs w:val="24"/>
              </w:rPr>
              <w:t>CPSFAMID= CPSFAMY2 (</w:t>
            </w:r>
            <w:r w:rsidR="00522F5C">
              <w:rPr>
                <w:szCs w:val="24"/>
              </w:rPr>
              <w:t>20</w:t>
            </w:r>
            <w:r w:rsidR="004F6DB6">
              <w:rPr>
                <w:szCs w:val="24"/>
              </w:rPr>
              <w:t>1</w:t>
            </w:r>
            <w:r w:rsidR="00B832A1">
              <w:rPr>
                <w:szCs w:val="24"/>
              </w:rPr>
              <w:t>4</w:t>
            </w:r>
            <w:r w:rsidR="004B6C1A" w:rsidRPr="008B2B3B">
              <w:rPr>
                <w:szCs w:val="24"/>
              </w:rPr>
              <w:t xml:space="preserve">) </w:t>
            </w:r>
          </w:p>
        </w:tc>
      </w:tr>
      <w:tr w:rsidR="008B2B3B" w:rsidRPr="008B2B3B" w:rsidTr="00003A80">
        <w:tc>
          <w:tcPr>
            <w:tcW w:w="1278" w:type="dxa"/>
            <w:shd w:val="clear" w:color="auto" w:fill="auto"/>
          </w:tcPr>
          <w:p w:rsidR="004B6C1A" w:rsidRPr="008B2B3B" w:rsidRDefault="003C7C79" w:rsidP="005A2231">
            <w:pPr>
              <w:spacing w:line="240" w:lineRule="atLeast"/>
              <w:jc w:val="both"/>
              <w:rPr>
                <w:szCs w:val="24"/>
              </w:rPr>
            </w:pPr>
            <w:r>
              <w:rPr>
                <w:szCs w:val="24"/>
              </w:rPr>
              <w:t>A</w:t>
            </w:r>
            <w:r w:rsidR="004B6C1A" w:rsidRPr="008B2B3B">
              <w:rPr>
                <w:szCs w:val="24"/>
              </w:rPr>
              <w:t>nnual,</w:t>
            </w:r>
          </w:p>
          <w:p w:rsidR="004B6C1A" w:rsidRPr="008B2B3B" w:rsidRDefault="004B6C1A" w:rsidP="005A2231">
            <w:pPr>
              <w:spacing w:line="240" w:lineRule="atLeast"/>
              <w:jc w:val="both"/>
              <w:rPr>
                <w:szCs w:val="24"/>
              </w:rPr>
            </w:pPr>
            <w:r w:rsidRPr="008B2B3B">
              <w:rPr>
                <w:szCs w:val="24"/>
              </w:rPr>
              <w:t>health insurance eligibility units</w:t>
            </w:r>
          </w:p>
        </w:tc>
        <w:tc>
          <w:tcPr>
            <w:tcW w:w="1980" w:type="dxa"/>
            <w:shd w:val="clear" w:color="auto" w:fill="auto"/>
          </w:tcPr>
          <w:p w:rsidR="004B6C1A" w:rsidRPr="008B2B3B" w:rsidRDefault="004B6C1A" w:rsidP="005A2231">
            <w:pPr>
              <w:spacing w:line="240" w:lineRule="atLeast"/>
              <w:jc w:val="both"/>
              <w:rPr>
                <w:szCs w:val="24"/>
              </w:rPr>
            </w:pPr>
          </w:p>
          <w:p w:rsidR="004B6C1A" w:rsidRPr="008B2B3B" w:rsidRDefault="004B6C1A" w:rsidP="005A2231">
            <w:pPr>
              <w:spacing w:line="240" w:lineRule="atLeast"/>
              <w:jc w:val="both"/>
              <w:rPr>
                <w:szCs w:val="24"/>
              </w:rPr>
            </w:pPr>
            <w:r w:rsidRPr="008B2B3B">
              <w:rPr>
                <w:szCs w:val="24"/>
              </w:rPr>
              <w:t>No suffix</w:t>
            </w:r>
          </w:p>
        </w:tc>
        <w:tc>
          <w:tcPr>
            <w:tcW w:w="1980" w:type="dxa"/>
            <w:shd w:val="clear" w:color="auto" w:fill="auto"/>
          </w:tcPr>
          <w:p w:rsidR="004B6C1A" w:rsidRPr="008B2B3B" w:rsidRDefault="004B6C1A" w:rsidP="005A2231">
            <w:pPr>
              <w:spacing w:line="240" w:lineRule="atLeast"/>
              <w:jc w:val="both"/>
              <w:rPr>
                <w:szCs w:val="24"/>
              </w:rPr>
            </w:pPr>
          </w:p>
          <w:p w:rsidR="004B6C1A" w:rsidRPr="008B2B3B" w:rsidRDefault="004B6C1A" w:rsidP="005A2231">
            <w:pPr>
              <w:spacing w:line="240" w:lineRule="atLeast"/>
              <w:jc w:val="both"/>
              <w:rPr>
                <w:szCs w:val="24"/>
              </w:rPr>
            </w:pPr>
            <w:r w:rsidRPr="008B2B3B">
              <w:rPr>
                <w:szCs w:val="24"/>
              </w:rPr>
              <w:t xml:space="preserve">Y1  </w:t>
            </w:r>
          </w:p>
          <w:p w:rsidR="004B6C1A" w:rsidRPr="008B2B3B" w:rsidRDefault="004B6C1A" w:rsidP="005A2231">
            <w:pPr>
              <w:spacing w:line="240" w:lineRule="atLeast"/>
              <w:jc w:val="both"/>
              <w:rPr>
                <w:szCs w:val="24"/>
              </w:rPr>
            </w:pPr>
            <w:r w:rsidRPr="008B2B3B">
              <w:rPr>
                <w:szCs w:val="24"/>
              </w:rPr>
              <w:t xml:space="preserve">Y2  </w:t>
            </w:r>
          </w:p>
        </w:tc>
        <w:tc>
          <w:tcPr>
            <w:tcW w:w="4410" w:type="dxa"/>
            <w:shd w:val="clear" w:color="auto" w:fill="auto"/>
          </w:tcPr>
          <w:p w:rsidR="004B6C1A" w:rsidRPr="008B2B3B" w:rsidRDefault="004B6C1A" w:rsidP="005A2231">
            <w:pPr>
              <w:spacing w:line="240" w:lineRule="atLeast"/>
              <w:jc w:val="both"/>
              <w:rPr>
                <w:szCs w:val="24"/>
              </w:rPr>
            </w:pPr>
            <w:r w:rsidRPr="008B2B3B">
              <w:rPr>
                <w:szCs w:val="24"/>
              </w:rPr>
              <w:t>All variables:</w:t>
            </w:r>
          </w:p>
          <w:p w:rsidR="004B6C1A" w:rsidRPr="008B2B3B" w:rsidRDefault="00EE6969" w:rsidP="005A2231">
            <w:pPr>
              <w:spacing w:line="240" w:lineRule="atLeast"/>
              <w:jc w:val="both"/>
              <w:rPr>
                <w:szCs w:val="24"/>
              </w:rPr>
            </w:pPr>
            <w:r>
              <w:rPr>
                <w:szCs w:val="24"/>
              </w:rPr>
              <w:t>HIEUIDX=HIEUIDY1 (</w:t>
            </w:r>
            <w:r w:rsidR="00E907B9">
              <w:rPr>
                <w:szCs w:val="24"/>
              </w:rPr>
              <w:t>20</w:t>
            </w:r>
            <w:r w:rsidR="004F6DB6">
              <w:rPr>
                <w:szCs w:val="24"/>
              </w:rPr>
              <w:t>1</w:t>
            </w:r>
            <w:r w:rsidR="00B832A1">
              <w:rPr>
                <w:szCs w:val="24"/>
              </w:rPr>
              <w:t>3</w:t>
            </w:r>
            <w:r w:rsidR="004B6C1A" w:rsidRPr="008B2B3B">
              <w:rPr>
                <w:szCs w:val="24"/>
              </w:rPr>
              <w:t>)</w:t>
            </w:r>
          </w:p>
          <w:p w:rsidR="004B6C1A" w:rsidRPr="008B2B3B" w:rsidRDefault="00EE6969" w:rsidP="004F6DB6">
            <w:pPr>
              <w:spacing w:line="240" w:lineRule="atLeast"/>
              <w:jc w:val="both"/>
              <w:rPr>
                <w:szCs w:val="24"/>
              </w:rPr>
            </w:pPr>
            <w:r>
              <w:rPr>
                <w:szCs w:val="24"/>
              </w:rPr>
              <w:t>HIEUIDX=HIEUIDY2 (</w:t>
            </w:r>
            <w:r w:rsidR="00E907B9">
              <w:rPr>
                <w:szCs w:val="24"/>
              </w:rPr>
              <w:t>20</w:t>
            </w:r>
            <w:r w:rsidR="004F6DB6">
              <w:rPr>
                <w:szCs w:val="24"/>
              </w:rPr>
              <w:t>1</w:t>
            </w:r>
            <w:r w:rsidR="00B832A1">
              <w:rPr>
                <w:szCs w:val="24"/>
              </w:rPr>
              <w:t>4</w:t>
            </w:r>
            <w:r w:rsidR="004B6C1A" w:rsidRPr="008B2B3B">
              <w:rPr>
                <w:szCs w:val="24"/>
              </w:rPr>
              <w:t xml:space="preserve">) </w:t>
            </w:r>
          </w:p>
        </w:tc>
      </w:tr>
      <w:tr w:rsidR="008B2B3B" w:rsidRPr="008B2B3B" w:rsidTr="00003A80">
        <w:tc>
          <w:tcPr>
            <w:tcW w:w="1278" w:type="dxa"/>
            <w:shd w:val="clear" w:color="auto" w:fill="auto"/>
          </w:tcPr>
          <w:p w:rsidR="008B2B3B" w:rsidRPr="008B2B3B" w:rsidRDefault="008B2B3B" w:rsidP="005A2231">
            <w:pPr>
              <w:spacing w:line="240" w:lineRule="atLeast"/>
              <w:jc w:val="both"/>
              <w:rPr>
                <w:szCs w:val="24"/>
              </w:rPr>
            </w:pPr>
            <w:r w:rsidRPr="008B2B3B">
              <w:rPr>
                <w:szCs w:val="24"/>
              </w:rPr>
              <w:t xml:space="preserve">Annual, </w:t>
            </w:r>
            <w:proofErr w:type="spellStart"/>
            <w:r w:rsidRPr="008B2B3B">
              <w:rPr>
                <w:szCs w:val="24"/>
              </w:rPr>
              <w:t>inscope</w:t>
            </w:r>
            <w:proofErr w:type="spellEnd"/>
            <w:r w:rsidRPr="008B2B3B">
              <w:rPr>
                <w:szCs w:val="24"/>
              </w:rPr>
              <w:t xml:space="preserve"> variables</w:t>
            </w:r>
          </w:p>
        </w:tc>
        <w:tc>
          <w:tcPr>
            <w:tcW w:w="1980" w:type="dxa"/>
            <w:shd w:val="clear" w:color="auto" w:fill="auto"/>
          </w:tcPr>
          <w:p w:rsidR="003D0EE3" w:rsidRDefault="003D0EE3" w:rsidP="005A2231">
            <w:pPr>
              <w:spacing w:line="240" w:lineRule="atLeast"/>
              <w:jc w:val="both"/>
              <w:rPr>
                <w:szCs w:val="24"/>
              </w:rPr>
            </w:pPr>
          </w:p>
          <w:p w:rsidR="008B2B3B" w:rsidRPr="008B2B3B" w:rsidRDefault="008B2B3B" w:rsidP="005A2231">
            <w:pPr>
              <w:spacing w:line="240" w:lineRule="atLeast"/>
              <w:jc w:val="both"/>
              <w:rPr>
                <w:szCs w:val="24"/>
              </w:rPr>
            </w:pPr>
            <w:r w:rsidRPr="008B2B3B">
              <w:rPr>
                <w:szCs w:val="24"/>
              </w:rPr>
              <w:t>No suffixes</w:t>
            </w:r>
          </w:p>
        </w:tc>
        <w:tc>
          <w:tcPr>
            <w:tcW w:w="1980" w:type="dxa"/>
            <w:shd w:val="clear" w:color="auto" w:fill="auto"/>
          </w:tcPr>
          <w:p w:rsidR="008B2B3B" w:rsidRPr="008B2B3B" w:rsidRDefault="008B2B3B" w:rsidP="005A2231">
            <w:pPr>
              <w:spacing w:line="240" w:lineRule="atLeast"/>
              <w:jc w:val="both"/>
              <w:rPr>
                <w:szCs w:val="24"/>
              </w:rPr>
            </w:pPr>
          </w:p>
          <w:p w:rsidR="008B2B3B" w:rsidRPr="008B2B3B" w:rsidRDefault="008B2B3B" w:rsidP="005A2231">
            <w:pPr>
              <w:spacing w:line="240" w:lineRule="atLeast"/>
              <w:jc w:val="both"/>
              <w:rPr>
                <w:szCs w:val="24"/>
              </w:rPr>
            </w:pPr>
            <w:r w:rsidRPr="008B2B3B">
              <w:rPr>
                <w:szCs w:val="24"/>
              </w:rPr>
              <w:t>YR1</w:t>
            </w:r>
          </w:p>
          <w:p w:rsidR="008B2B3B" w:rsidRPr="008B2B3B" w:rsidRDefault="008B2B3B" w:rsidP="005A2231">
            <w:pPr>
              <w:spacing w:line="240" w:lineRule="atLeast"/>
              <w:jc w:val="both"/>
              <w:rPr>
                <w:szCs w:val="24"/>
              </w:rPr>
            </w:pPr>
            <w:r w:rsidRPr="008B2B3B">
              <w:rPr>
                <w:szCs w:val="24"/>
              </w:rPr>
              <w:t>YR2</w:t>
            </w:r>
          </w:p>
        </w:tc>
        <w:tc>
          <w:tcPr>
            <w:tcW w:w="4410" w:type="dxa"/>
            <w:shd w:val="clear" w:color="auto" w:fill="auto"/>
          </w:tcPr>
          <w:p w:rsidR="008B2B3B" w:rsidRPr="008B2B3B" w:rsidRDefault="008B2B3B" w:rsidP="005A2231">
            <w:pPr>
              <w:spacing w:line="240" w:lineRule="atLeast"/>
              <w:rPr>
                <w:szCs w:val="24"/>
              </w:rPr>
            </w:pPr>
            <w:r w:rsidRPr="008B2B3B">
              <w:rPr>
                <w:szCs w:val="24"/>
              </w:rPr>
              <w:t>All variables:</w:t>
            </w:r>
          </w:p>
          <w:p w:rsidR="008B2B3B" w:rsidRPr="008B2B3B" w:rsidRDefault="008B2B3B" w:rsidP="005A2231">
            <w:pPr>
              <w:spacing w:line="240" w:lineRule="atLeast"/>
              <w:rPr>
                <w:szCs w:val="24"/>
              </w:rPr>
            </w:pPr>
            <w:r w:rsidRPr="008B2B3B">
              <w:rPr>
                <w:szCs w:val="24"/>
              </w:rPr>
              <w:t>INSCOPE=INSCPYR1 (</w:t>
            </w:r>
            <w:r w:rsidR="00C420CD" w:rsidRPr="008B2B3B">
              <w:rPr>
                <w:szCs w:val="24"/>
              </w:rPr>
              <w:t>20</w:t>
            </w:r>
            <w:r w:rsidR="004F6DB6">
              <w:rPr>
                <w:szCs w:val="24"/>
              </w:rPr>
              <w:t>1</w:t>
            </w:r>
            <w:r w:rsidR="00B832A1">
              <w:rPr>
                <w:szCs w:val="24"/>
              </w:rPr>
              <w:t>3</w:t>
            </w:r>
            <w:r w:rsidR="00C420CD" w:rsidRPr="008B2B3B">
              <w:rPr>
                <w:szCs w:val="24"/>
              </w:rPr>
              <w:t xml:space="preserve"> </w:t>
            </w:r>
            <w:r w:rsidRPr="008B2B3B">
              <w:rPr>
                <w:szCs w:val="24"/>
              </w:rPr>
              <w:t>file)</w:t>
            </w:r>
          </w:p>
          <w:p w:rsidR="008B2B3B" w:rsidRPr="008B2B3B" w:rsidRDefault="00EE6969" w:rsidP="00B832A1">
            <w:pPr>
              <w:spacing w:line="240" w:lineRule="atLeast"/>
              <w:rPr>
                <w:szCs w:val="24"/>
              </w:rPr>
            </w:pPr>
            <w:r>
              <w:rPr>
                <w:szCs w:val="24"/>
              </w:rPr>
              <w:t>INSCOPE=INSCPYR2 (</w:t>
            </w:r>
            <w:r w:rsidR="00C420CD">
              <w:rPr>
                <w:szCs w:val="24"/>
              </w:rPr>
              <w:t>20</w:t>
            </w:r>
            <w:r w:rsidR="004F6DB6">
              <w:rPr>
                <w:szCs w:val="24"/>
              </w:rPr>
              <w:t>1</w:t>
            </w:r>
            <w:r w:rsidR="00B832A1">
              <w:rPr>
                <w:szCs w:val="24"/>
              </w:rPr>
              <w:t>4</w:t>
            </w:r>
            <w:r w:rsidR="00C420CD" w:rsidRPr="008B2B3B">
              <w:rPr>
                <w:szCs w:val="24"/>
              </w:rPr>
              <w:t xml:space="preserve"> </w:t>
            </w:r>
            <w:r w:rsidR="008B2B3B">
              <w:rPr>
                <w:szCs w:val="24"/>
              </w:rPr>
              <w:t>file)</w:t>
            </w:r>
          </w:p>
        </w:tc>
      </w:tr>
      <w:tr w:rsidR="008B2B3B" w:rsidRPr="008B2B3B" w:rsidTr="00003A80">
        <w:tc>
          <w:tcPr>
            <w:tcW w:w="1278" w:type="dxa"/>
            <w:shd w:val="clear" w:color="auto" w:fill="auto"/>
          </w:tcPr>
          <w:p w:rsidR="008763A1" w:rsidRDefault="008763A1" w:rsidP="005A2231">
            <w:pPr>
              <w:spacing w:line="240" w:lineRule="atLeast"/>
              <w:rPr>
                <w:szCs w:val="24"/>
              </w:rPr>
            </w:pPr>
          </w:p>
          <w:p w:rsidR="008B2B3B" w:rsidRPr="008B2B3B" w:rsidRDefault="008B2B3B" w:rsidP="005A2231">
            <w:pPr>
              <w:spacing w:line="240" w:lineRule="atLeast"/>
              <w:rPr>
                <w:szCs w:val="24"/>
              </w:rPr>
            </w:pPr>
            <w:r w:rsidRPr="008B2B3B">
              <w:rPr>
                <w:szCs w:val="24"/>
              </w:rPr>
              <w:t>12/31 status variables</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1231 in </w:t>
            </w:r>
            <w:r w:rsidR="004F5F40" w:rsidRPr="008B2B3B">
              <w:rPr>
                <w:szCs w:val="24"/>
              </w:rPr>
              <w:t>20</w:t>
            </w:r>
            <w:r w:rsidR="004F6DB6">
              <w:rPr>
                <w:szCs w:val="24"/>
              </w:rPr>
              <w:t>1</w:t>
            </w:r>
            <w:r w:rsidR="00B832A1">
              <w:rPr>
                <w:szCs w:val="24"/>
              </w:rPr>
              <w:t>3</w:t>
            </w:r>
            <w:r w:rsidR="004F5F40" w:rsidRPr="008B2B3B">
              <w:rPr>
                <w:szCs w:val="24"/>
              </w:rPr>
              <w:t xml:space="preserve"> </w:t>
            </w:r>
            <w:r w:rsidRPr="008B2B3B">
              <w:rPr>
                <w:szCs w:val="24"/>
              </w:rPr>
              <w:t>file</w:t>
            </w: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437212" w:rsidP="004F6DB6">
            <w:pPr>
              <w:spacing w:line="240" w:lineRule="atLeast"/>
              <w:rPr>
                <w:szCs w:val="24"/>
              </w:rPr>
            </w:pPr>
            <w:r>
              <w:rPr>
                <w:szCs w:val="24"/>
              </w:rPr>
              <w:t xml:space="preserve">1231 in </w:t>
            </w:r>
            <w:r w:rsidR="004F5F40">
              <w:rPr>
                <w:szCs w:val="24"/>
              </w:rPr>
              <w:t>20</w:t>
            </w:r>
            <w:r w:rsidR="004F6DB6">
              <w:rPr>
                <w:szCs w:val="24"/>
              </w:rPr>
              <w:t>1</w:t>
            </w:r>
            <w:r w:rsidR="00B832A1">
              <w:rPr>
                <w:szCs w:val="24"/>
              </w:rPr>
              <w:t>4</w:t>
            </w:r>
            <w:r w:rsidR="004F5F40" w:rsidRPr="008B2B3B">
              <w:rPr>
                <w:szCs w:val="24"/>
              </w:rPr>
              <w:t xml:space="preserve"> </w:t>
            </w:r>
            <w:r w:rsidR="008B2B3B" w:rsidRPr="008B2B3B">
              <w:rPr>
                <w:szCs w:val="24"/>
              </w:rPr>
              <w:t>file</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Y1  </w:t>
            </w: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Y2  </w:t>
            </w:r>
          </w:p>
        </w:tc>
        <w:tc>
          <w:tcPr>
            <w:tcW w:w="4410" w:type="dxa"/>
            <w:shd w:val="clear" w:color="auto" w:fill="auto"/>
          </w:tcPr>
          <w:p w:rsidR="008B2B3B" w:rsidRPr="008B2B3B" w:rsidRDefault="008B2B3B" w:rsidP="005A2231">
            <w:pPr>
              <w:spacing w:line="240" w:lineRule="atLeast"/>
              <w:rPr>
                <w:szCs w:val="24"/>
              </w:rPr>
            </w:pPr>
            <w:r w:rsidRPr="008B2B3B">
              <w:rPr>
                <w:szCs w:val="24"/>
              </w:rPr>
              <w:t>All variables:</w:t>
            </w:r>
          </w:p>
          <w:p w:rsidR="008B2B3B" w:rsidRPr="008B2B3B" w:rsidRDefault="00EE6969" w:rsidP="005A2231">
            <w:pPr>
              <w:spacing w:line="240" w:lineRule="atLeast"/>
              <w:rPr>
                <w:szCs w:val="24"/>
              </w:rPr>
            </w:pPr>
            <w:r>
              <w:rPr>
                <w:szCs w:val="24"/>
              </w:rPr>
              <w:t>FAMS1231=FAMSY1 (</w:t>
            </w:r>
            <w:r w:rsidR="00240E1E">
              <w:rPr>
                <w:szCs w:val="24"/>
              </w:rPr>
              <w:t>20</w:t>
            </w:r>
            <w:r w:rsidR="004F6DB6">
              <w:rPr>
                <w:szCs w:val="24"/>
              </w:rPr>
              <w:t>1</w:t>
            </w:r>
            <w:r w:rsidR="00B832A1">
              <w:rPr>
                <w:szCs w:val="24"/>
              </w:rPr>
              <w:t>3</w:t>
            </w:r>
            <w:r w:rsidR="00240E1E" w:rsidRPr="008B2B3B">
              <w:rPr>
                <w:szCs w:val="24"/>
              </w:rPr>
              <w:t xml:space="preserve"> </w:t>
            </w:r>
            <w:r w:rsidR="008B2B3B" w:rsidRPr="008B2B3B">
              <w:rPr>
                <w:szCs w:val="24"/>
              </w:rPr>
              <w:t>file)</w:t>
            </w:r>
          </w:p>
          <w:p w:rsidR="008B2B3B" w:rsidRPr="008B2B3B" w:rsidRDefault="00EE6969" w:rsidP="005A2231">
            <w:pPr>
              <w:spacing w:line="240" w:lineRule="atLeast"/>
              <w:rPr>
                <w:szCs w:val="24"/>
              </w:rPr>
            </w:pPr>
            <w:r>
              <w:rPr>
                <w:szCs w:val="24"/>
              </w:rPr>
              <w:t>FCRP1231=FCRPY1 (</w:t>
            </w:r>
            <w:r w:rsidR="00240E1E">
              <w:rPr>
                <w:szCs w:val="24"/>
              </w:rPr>
              <w:t>20</w:t>
            </w:r>
            <w:r w:rsidR="004F6DB6">
              <w:rPr>
                <w:szCs w:val="24"/>
              </w:rPr>
              <w:t>1</w:t>
            </w:r>
            <w:r w:rsidR="00B832A1">
              <w:rPr>
                <w:szCs w:val="24"/>
              </w:rPr>
              <w:t>3</w:t>
            </w:r>
            <w:r w:rsidR="00240E1E" w:rsidRPr="008B2B3B">
              <w:rPr>
                <w:szCs w:val="24"/>
              </w:rPr>
              <w:t xml:space="preserve"> </w:t>
            </w:r>
            <w:r w:rsidR="008B2B3B" w:rsidRPr="008B2B3B">
              <w:rPr>
                <w:szCs w:val="24"/>
              </w:rPr>
              <w:t>file)</w:t>
            </w:r>
          </w:p>
          <w:p w:rsidR="008B2B3B" w:rsidRPr="008B2B3B" w:rsidRDefault="00EE6969" w:rsidP="005A2231">
            <w:pPr>
              <w:spacing w:line="240" w:lineRule="atLeast"/>
              <w:rPr>
                <w:szCs w:val="24"/>
              </w:rPr>
            </w:pPr>
            <w:r>
              <w:rPr>
                <w:szCs w:val="24"/>
              </w:rPr>
              <w:t>FCSZ1231= FCSZY1 (</w:t>
            </w:r>
            <w:r w:rsidR="00240E1E">
              <w:rPr>
                <w:szCs w:val="24"/>
              </w:rPr>
              <w:t>20</w:t>
            </w:r>
            <w:r w:rsidR="004F6DB6">
              <w:rPr>
                <w:szCs w:val="24"/>
              </w:rPr>
              <w:t>1</w:t>
            </w:r>
            <w:r w:rsidR="00B832A1">
              <w:rPr>
                <w:szCs w:val="24"/>
              </w:rPr>
              <w:t>3</w:t>
            </w:r>
            <w:r w:rsidR="00240E1E" w:rsidRPr="008B2B3B">
              <w:rPr>
                <w:szCs w:val="24"/>
              </w:rPr>
              <w:t xml:space="preserve"> </w:t>
            </w:r>
            <w:r w:rsidR="008B2B3B" w:rsidRPr="008B2B3B">
              <w:rPr>
                <w:szCs w:val="24"/>
              </w:rPr>
              <w:t>file)</w:t>
            </w:r>
          </w:p>
          <w:p w:rsidR="008B2B3B" w:rsidRPr="008B2B3B" w:rsidRDefault="00EE6969" w:rsidP="005A2231">
            <w:pPr>
              <w:spacing w:line="240" w:lineRule="atLeast"/>
              <w:rPr>
                <w:szCs w:val="24"/>
              </w:rPr>
            </w:pPr>
            <w:r>
              <w:rPr>
                <w:szCs w:val="24"/>
              </w:rPr>
              <w:t>FMRS1231= FMRSY1 (</w:t>
            </w:r>
            <w:r w:rsidR="00240E1E">
              <w:rPr>
                <w:szCs w:val="24"/>
              </w:rPr>
              <w:t>20</w:t>
            </w:r>
            <w:r w:rsidR="004F6DB6">
              <w:rPr>
                <w:szCs w:val="24"/>
              </w:rPr>
              <w:t>1</w:t>
            </w:r>
            <w:r w:rsidR="00B832A1">
              <w:rPr>
                <w:szCs w:val="24"/>
              </w:rPr>
              <w:t>3</w:t>
            </w:r>
            <w:r w:rsidR="00240E1E" w:rsidRPr="008B2B3B">
              <w:rPr>
                <w:szCs w:val="24"/>
              </w:rPr>
              <w:t xml:space="preserve"> </w:t>
            </w:r>
            <w:r w:rsidR="008B2B3B" w:rsidRPr="008B2B3B">
              <w:rPr>
                <w:szCs w:val="24"/>
              </w:rPr>
              <w:t>file)</w:t>
            </w:r>
          </w:p>
          <w:p w:rsidR="008B2B3B" w:rsidRPr="008B2B3B" w:rsidRDefault="00EE6969" w:rsidP="005A2231">
            <w:pPr>
              <w:spacing w:line="240" w:lineRule="atLeast"/>
              <w:rPr>
                <w:szCs w:val="24"/>
              </w:rPr>
            </w:pPr>
            <w:r>
              <w:rPr>
                <w:szCs w:val="24"/>
              </w:rPr>
              <w:t>INSC1231=INSCY1 (</w:t>
            </w:r>
            <w:r w:rsidR="00240E1E">
              <w:rPr>
                <w:szCs w:val="24"/>
              </w:rPr>
              <w:t>20</w:t>
            </w:r>
            <w:r w:rsidR="004F6DB6">
              <w:rPr>
                <w:szCs w:val="24"/>
              </w:rPr>
              <w:t>1</w:t>
            </w:r>
            <w:r w:rsidR="00B832A1">
              <w:rPr>
                <w:szCs w:val="24"/>
              </w:rPr>
              <w:t>3</w:t>
            </w:r>
            <w:r w:rsidR="00240E1E" w:rsidRPr="008B2B3B">
              <w:rPr>
                <w:szCs w:val="24"/>
              </w:rPr>
              <w:t xml:space="preserve"> </w:t>
            </w:r>
            <w:r w:rsidR="008B2B3B" w:rsidRPr="008B2B3B">
              <w:rPr>
                <w:szCs w:val="24"/>
              </w:rPr>
              <w:t>file)</w:t>
            </w:r>
          </w:p>
          <w:p w:rsidR="008B2B3B" w:rsidRPr="008B2B3B" w:rsidRDefault="008B2B3B" w:rsidP="005A2231">
            <w:pPr>
              <w:spacing w:line="240" w:lineRule="atLeast"/>
              <w:rPr>
                <w:szCs w:val="24"/>
              </w:rPr>
            </w:pPr>
            <w:r w:rsidRPr="008B2B3B">
              <w:rPr>
                <w:szCs w:val="24"/>
              </w:rPr>
              <w:t>FAMS1231=FAMSY2 (</w:t>
            </w:r>
            <w:r w:rsidR="00240E1E">
              <w:rPr>
                <w:szCs w:val="24"/>
              </w:rPr>
              <w:t>20</w:t>
            </w:r>
            <w:r w:rsidR="004F6DB6">
              <w:rPr>
                <w:szCs w:val="24"/>
              </w:rPr>
              <w:t>1</w:t>
            </w:r>
            <w:r w:rsidR="00B832A1">
              <w:rPr>
                <w:szCs w:val="24"/>
              </w:rPr>
              <w:t>4</w:t>
            </w:r>
            <w:r w:rsidR="00240E1E" w:rsidRPr="008B2B3B">
              <w:rPr>
                <w:szCs w:val="24"/>
              </w:rPr>
              <w:t xml:space="preserve"> </w:t>
            </w:r>
            <w:r w:rsidRPr="008B2B3B">
              <w:rPr>
                <w:szCs w:val="24"/>
              </w:rPr>
              <w:t>file)</w:t>
            </w:r>
          </w:p>
          <w:p w:rsidR="008B2B3B" w:rsidRPr="008B2B3B" w:rsidRDefault="00EE6969" w:rsidP="005A2231">
            <w:pPr>
              <w:spacing w:line="240" w:lineRule="atLeast"/>
              <w:rPr>
                <w:szCs w:val="24"/>
              </w:rPr>
            </w:pPr>
            <w:r>
              <w:rPr>
                <w:szCs w:val="24"/>
              </w:rPr>
              <w:t>FCRP1231=FCRPY2 (</w:t>
            </w:r>
            <w:r w:rsidR="00240E1E">
              <w:rPr>
                <w:szCs w:val="24"/>
              </w:rPr>
              <w:t>20</w:t>
            </w:r>
            <w:r w:rsidR="004F6DB6">
              <w:rPr>
                <w:szCs w:val="24"/>
              </w:rPr>
              <w:t>1</w:t>
            </w:r>
            <w:r w:rsidR="00B832A1">
              <w:rPr>
                <w:szCs w:val="24"/>
              </w:rPr>
              <w:t>4</w:t>
            </w:r>
            <w:r w:rsidR="00240E1E" w:rsidRPr="008B2B3B">
              <w:rPr>
                <w:szCs w:val="24"/>
              </w:rPr>
              <w:t xml:space="preserve"> </w:t>
            </w:r>
            <w:r w:rsidR="008B2B3B" w:rsidRPr="008B2B3B">
              <w:rPr>
                <w:szCs w:val="24"/>
              </w:rPr>
              <w:t>file)</w:t>
            </w:r>
          </w:p>
          <w:p w:rsidR="008B2B3B" w:rsidRPr="008B2B3B" w:rsidRDefault="00EE6969" w:rsidP="005A2231">
            <w:pPr>
              <w:spacing w:line="240" w:lineRule="atLeast"/>
              <w:rPr>
                <w:szCs w:val="24"/>
              </w:rPr>
            </w:pPr>
            <w:r>
              <w:rPr>
                <w:szCs w:val="24"/>
              </w:rPr>
              <w:t>FCSZ1231= FCSZY2 (</w:t>
            </w:r>
            <w:r w:rsidR="00240E1E">
              <w:rPr>
                <w:szCs w:val="24"/>
              </w:rPr>
              <w:t>20</w:t>
            </w:r>
            <w:r w:rsidR="004F6DB6">
              <w:rPr>
                <w:szCs w:val="24"/>
              </w:rPr>
              <w:t>1</w:t>
            </w:r>
            <w:r w:rsidR="00B832A1">
              <w:rPr>
                <w:szCs w:val="24"/>
              </w:rPr>
              <w:t>4</w:t>
            </w:r>
            <w:r w:rsidR="00240E1E" w:rsidRPr="008B2B3B">
              <w:rPr>
                <w:szCs w:val="24"/>
              </w:rPr>
              <w:t xml:space="preserve"> </w:t>
            </w:r>
            <w:r w:rsidR="008B2B3B" w:rsidRPr="008B2B3B">
              <w:rPr>
                <w:szCs w:val="24"/>
              </w:rPr>
              <w:t>file)</w:t>
            </w:r>
          </w:p>
          <w:p w:rsidR="008B2B3B" w:rsidRPr="008B2B3B" w:rsidRDefault="00EE6969" w:rsidP="005A2231">
            <w:pPr>
              <w:spacing w:line="240" w:lineRule="atLeast"/>
              <w:rPr>
                <w:szCs w:val="24"/>
              </w:rPr>
            </w:pPr>
            <w:r>
              <w:rPr>
                <w:szCs w:val="24"/>
              </w:rPr>
              <w:t>FMRS1231= FMRSY2 (</w:t>
            </w:r>
            <w:r w:rsidR="00240E1E">
              <w:rPr>
                <w:szCs w:val="24"/>
              </w:rPr>
              <w:t>20</w:t>
            </w:r>
            <w:r w:rsidR="004F6DB6">
              <w:rPr>
                <w:szCs w:val="24"/>
              </w:rPr>
              <w:t>1</w:t>
            </w:r>
            <w:r w:rsidR="00B832A1">
              <w:rPr>
                <w:szCs w:val="24"/>
              </w:rPr>
              <w:t>4</w:t>
            </w:r>
            <w:r w:rsidR="00240E1E" w:rsidRPr="008B2B3B">
              <w:rPr>
                <w:szCs w:val="24"/>
              </w:rPr>
              <w:t xml:space="preserve"> </w:t>
            </w:r>
            <w:r w:rsidR="008B2B3B" w:rsidRPr="008B2B3B">
              <w:rPr>
                <w:szCs w:val="24"/>
              </w:rPr>
              <w:t>file)</w:t>
            </w:r>
          </w:p>
          <w:p w:rsidR="008B2B3B" w:rsidRPr="008B2B3B" w:rsidRDefault="00EE6969" w:rsidP="004F6DB6">
            <w:pPr>
              <w:spacing w:line="240" w:lineRule="atLeast"/>
              <w:rPr>
                <w:szCs w:val="24"/>
              </w:rPr>
            </w:pPr>
            <w:r>
              <w:rPr>
                <w:szCs w:val="24"/>
              </w:rPr>
              <w:t>INSC1231=INSCY2 (</w:t>
            </w:r>
            <w:r w:rsidR="00240E1E">
              <w:rPr>
                <w:szCs w:val="24"/>
              </w:rPr>
              <w:t>20</w:t>
            </w:r>
            <w:r w:rsidR="004F6DB6">
              <w:rPr>
                <w:szCs w:val="24"/>
              </w:rPr>
              <w:t>1</w:t>
            </w:r>
            <w:r w:rsidR="00B832A1">
              <w:rPr>
                <w:szCs w:val="24"/>
              </w:rPr>
              <w:t>4</w:t>
            </w:r>
            <w:r w:rsidR="00240E1E" w:rsidRPr="008B2B3B">
              <w:rPr>
                <w:szCs w:val="24"/>
              </w:rPr>
              <w:t xml:space="preserve"> </w:t>
            </w:r>
            <w:r w:rsidR="008B2B3B" w:rsidRPr="008B2B3B">
              <w:rPr>
                <w:szCs w:val="24"/>
              </w:rPr>
              <w:t>file)</w:t>
            </w:r>
          </w:p>
        </w:tc>
      </w:tr>
      <w:tr w:rsidR="008B2B3B" w:rsidRPr="008B2B3B" w:rsidTr="00003A80">
        <w:tc>
          <w:tcPr>
            <w:tcW w:w="1278"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Annual</w:t>
            </w:r>
          </w:p>
        </w:tc>
        <w:tc>
          <w:tcPr>
            <w:tcW w:w="1980" w:type="dxa"/>
            <w:shd w:val="clear" w:color="auto" w:fill="auto"/>
          </w:tcPr>
          <w:p w:rsidR="008B2B3B" w:rsidRPr="008B2B3B" w:rsidRDefault="008B2B3B" w:rsidP="005A2231">
            <w:pPr>
              <w:spacing w:line="240" w:lineRule="atLeast"/>
              <w:rPr>
                <w:szCs w:val="24"/>
              </w:rPr>
            </w:pPr>
          </w:p>
          <w:p w:rsidR="008B2B3B" w:rsidRDefault="00A27F3C" w:rsidP="004F6DB6">
            <w:pPr>
              <w:spacing w:line="240" w:lineRule="atLeast"/>
              <w:rPr>
                <w:szCs w:val="24"/>
              </w:rPr>
            </w:pPr>
            <w:r>
              <w:rPr>
                <w:szCs w:val="24"/>
              </w:rPr>
              <w:t>1</w:t>
            </w:r>
            <w:r w:rsidR="004F6DB6">
              <w:rPr>
                <w:szCs w:val="24"/>
              </w:rPr>
              <w:t>3</w:t>
            </w:r>
            <w:r w:rsidR="008B2B3B" w:rsidRPr="008B2B3B">
              <w:rPr>
                <w:szCs w:val="24"/>
              </w:rPr>
              <w:t xml:space="preserve">, </w:t>
            </w:r>
            <w:r>
              <w:rPr>
                <w:szCs w:val="24"/>
              </w:rPr>
              <w:t>1</w:t>
            </w:r>
            <w:r w:rsidR="004F6DB6">
              <w:rPr>
                <w:szCs w:val="24"/>
              </w:rPr>
              <w:t>3</w:t>
            </w:r>
            <w:r w:rsidRPr="008B2B3B">
              <w:rPr>
                <w:szCs w:val="24"/>
              </w:rPr>
              <w:t>X</w:t>
            </w:r>
            <w:r w:rsidR="008B2B3B" w:rsidRPr="008B2B3B">
              <w:rPr>
                <w:szCs w:val="24"/>
              </w:rPr>
              <w:t xml:space="preserve">, </w:t>
            </w:r>
            <w:r>
              <w:rPr>
                <w:szCs w:val="24"/>
              </w:rPr>
              <w:t>1</w:t>
            </w:r>
            <w:r w:rsidR="004F6DB6">
              <w:rPr>
                <w:szCs w:val="24"/>
              </w:rPr>
              <w:t>3</w:t>
            </w:r>
            <w:r w:rsidRPr="008B2B3B">
              <w:rPr>
                <w:szCs w:val="24"/>
              </w:rPr>
              <w:t>F</w:t>
            </w:r>
            <w:r w:rsidR="008B2B3B" w:rsidRPr="008B2B3B">
              <w:rPr>
                <w:szCs w:val="24"/>
              </w:rPr>
              <w:t xml:space="preserve">, or </w:t>
            </w:r>
            <w:r>
              <w:rPr>
                <w:szCs w:val="24"/>
              </w:rPr>
              <w:t>1</w:t>
            </w:r>
            <w:r w:rsidR="004F6DB6">
              <w:rPr>
                <w:szCs w:val="24"/>
              </w:rPr>
              <w:t>3</w:t>
            </w:r>
            <w:r w:rsidRPr="008B2B3B">
              <w:rPr>
                <w:szCs w:val="24"/>
              </w:rPr>
              <w:t>C</w:t>
            </w:r>
          </w:p>
          <w:p w:rsidR="00B832A1" w:rsidRPr="008B2B3B" w:rsidRDefault="00B832A1" w:rsidP="004F6DB6">
            <w:pPr>
              <w:spacing w:line="240" w:lineRule="atLeast"/>
              <w:rPr>
                <w:szCs w:val="24"/>
              </w:rPr>
            </w:pPr>
            <w:r>
              <w:rPr>
                <w:szCs w:val="24"/>
              </w:rPr>
              <w:t>14, 14X, 14F, or 14C</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Y1, Y1X, Y1F, or Y1C</w:t>
            </w:r>
          </w:p>
          <w:p w:rsidR="008B2B3B" w:rsidRPr="008B2B3B" w:rsidRDefault="008B2B3B" w:rsidP="005A2231">
            <w:pPr>
              <w:spacing w:line="240" w:lineRule="atLeast"/>
              <w:rPr>
                <w:szCs w:val="24"/>
              </w:rPr>
            </w:pPr>
            <w:r w:rsidRPr="008B2B3B">
              <w:rPr>
                <w:szCs w:val="24"/>
              </w:rPr>
              <w:t>Y2, Y2X, Y2F, or Y2C</w:t>
            </w:r>
          </w:p>
        </w:tc>
        <w:tc>
          <w:tcPr>
            <w:tcW w:w="4410" w:type="dxa"/>
            <w:shd w:val="clear" w:color="auto" w:fill="auto"/>
          </w:tcPr>
          <w:p w:rsidR="008B2B3B" w:rsidRPr="008B2B3B" w:rsidRDefault="008B2B3B" w:rsidP="005A2231">
            <w:pPr>
              <w:spacing w:line="240" w:lineRule="atLeast"/>
              <w:rPr>
                <w:szCs w:val="24"/>
              </w:rPr>
            </w:pPr>
            <w:r w:rsidRPr="008B2B3B">
              <w:rPr>
                <w:szCs w:val="24"/>
              </w:rPr>
              <w:t>Examples:</w:t>
            </w:r>
          </w:p>
          <w:p w:rsidR="008B2B3B" w:rsidRPr="008B2B3B" w:rsidRDefault="00D2404E" w:rsidP="005A2231">
            <w:pPr>
              <w:spacing w:line="240" w:lineRule="atLeast"/>
              <w:rPr>
                <w:szCs w:val="24"/>
              </w:rPr>
            </w:pPr>
            <w:r w:rsidRPr="008B2B3B">
              <w:rPr>
                <w:szCs w:val="24"/>
              </w:rPr>
              <w:t>TOTEXP</w:t>
            </w:r>
            <w:r>
              <w:rPr>
                <w:szCs w:val="24"/>
              </w:rPr>
              <w:t>1</w:t>
            </w:r>
            <w:r w:rsidR="00B832A1">
              <w:rPr>
                <w:szCs w:val="24"/>
              </w:rPr>
              <w:t>3</w:t>
            </w:r>
            <w:r w:rsidR="00252E8F">
              <w:rPr>
                <w:szCs w:val="24"/>
              </w:rPr>
              <w:t>=TOTEXPY1</w:t>
            </w:r>
          </w:p>
          <w:p w:rsidR="008B2B3B" w:rsidRPr="008B2B3B" w:rsidRDefault="00D2404E" w:rsidP="005A2231">
            <w:pPr>
              <w:spacing w:line="240" w:lineRule="atLeast"/>
              <w:rPr>
                <w:szCs w:val="24"/>
              </w:rPr>
            </w:pPr>
            <w:r w:rsidRPr="008B2B3B">
              <w:rPr>
                <w:szCs w:val="24"/>
              </w:rPr>
              <w:t>AGE</w:t>
            </w:r>
            <w:r>
              <w:rPr>
                <w:szCs w:val="24"/>
              </w:rPr>
              <w:t>1</w:t>
            </w:r>
            <w:r w:rsidR="00B832A1">
              <w:rPr>
                <w:szCs w:val="24"/>
              </w:rPr>
              <w:t>3</w:t>
            </w:r>
            <w:r w:rsidRPr="008B2B3B">
              <w:rPr>
                <w:szCs w:val="24"/>
              </w:rPr>
              <w:t>X</w:t>
            </w:r>
            <w:r w:rsidR="008B2B3B" w:rsidRPr="008B2B3B">
              <w:rPr>
                <w:szCs w:val="24"/>
              </w:rPr>
              <w:t>=AGEY1X</w:t>
            </w:r>
          </w:p>
          <w:p w:rsidR="008B2B3B" w:rsidRPr="008B2B3B" w:rsidRDefault="00D2404E" w:rsidP="005A2231">
            <w:pPr>
              <w:spacing w:line="240" w:lineRule="atLeast"/>
              <w:rPr>
                <w:szCs w:val="24"/>
              </w:rPr>
            </w:pPr>
            <w:r>
              <w:rPr>
                <w:szCs w:val="24"/>
              </w:rPr>
              <w:t>TOTEXP1</w:t>
            </w:r>
            <w:r w:rsidR="00B832A1">
              <w:rPr>
                <w:szCs w:val="24"/>
              </w:rPr>
              <w:t>4</w:t>
            </w:r>
            <w:r w:rsidR="00437212">
              <w:rPr>
                <w:szCs w:val="24"/>
              </w:rPr>
              <w:t>=TOTEXPY2</w:t>
            </w:r>
          </w:p>
          <w:p w:rsidR="006D0361" w:rsidRPr="008B2B3B" w:rsidRDefault="00D2404E" w:rsidP="00B832A1">
            <w:pPr>
              <w:spacing w:line="240" w:lineRule="atLeast"/>
              <w:rPr>
                <w:szCs w:val="24"/>
              </w:rPr>
            </w:pPr>
            <w:r>
              <w:rPr>
                <w:szCs w:val="24"/>
              </w:rPr>
              <w:t>AGE1</w:t>
            </w:r>
            <w:r w:rsidR="00B832A1">
              <w:rPr>
                <w:szCs w:val="24"/>
              </w:rPr>
              <w:t>4</w:t>
            </w:r>
            <w:r w:rsidRPr="008B2B3B">
              <w:rPr>
                <w:szCs w:val="24"/>
              </w:rPr>
              <w:t>X</w:t>
            </w:r>
            <w:r w:rsidR="008B2B3B" w:rsidRPr="008B2B3B">
              <w:rPr>
                <w:szCs w:val="24"/>
              </w:rPr>
              <w:t>=AGEY2X</w:t>
            </w:r>
          </w:p>
        </w:tc>
      </w:tr>
      <w:tr w:rsidR="008B2B3B" w:rsidRPr="008B2B3B" w:rsidTr="00003A80">
        <w:tc>
          <w:tcPr>
            <w:tcW w:w="1278" w:type="dxa"/>
            <w:shd w:val="clear" w:color="auto" w:fill="auto"/>
          </w:tcPr>
          <w:p w:rsidR="008B2B3B" w:rsidRPr="008B2B3B" w:rsidRDefault="008B2B3B" w:rsidP="005A2231">
            <w:pPr>
              <w:spacing w:line="240" w:lineRule="atLeast"/>
              <w:jc w:val="both"/>
              <w:rPr>
                <w:szCs w:val="24"/>
              </w:rPr>
            </w:pPr>
          </w:p>
          <w:p w:rsidR="008B2B3B" w:rsidRPr="008B2B3B" w:rsidRDefault="008B2B3B" w:rsidP="00B33049">
            <w:pPr>
              <w:spacing w:line="240" w:lineRule="atLeast"/>
              <w:rPr>
                <w:szCs w:val="24"/>
              </w:rPr>
            </w:pPr>
            <w:r w:rsidRPr="008B2B3B">
              <w:rPr>
                <w:szCs w:val="24"/>
              </w:rPr>
              <w:t>Varia</w:t>
            </w:r>
            <w:r w:rsidR="00B33049">
              <w:rPr>
                <w:szCs w:val="24"/>
              </w:rPr>
              <w:t xml:space="preserve">bles </w:t>
            </w:r>
            <w:r w:rsidR="00B33049">
              <w:rPr>
                <w:szCs w:val="24"/>
              </w:rPr>
              <w:lastRenderedPageBreak/>
              <w:t xml:space="preserve">for health insurance prior </w:t>
            </w:r>
            <w:r w:rsidRPr="008B2B3B">
              <w:rPr>
                <w:szCs w:val="24"/>
              </w:rPr>
              <w:t xml:space="preserve">to January 1, </w:t>
            </w:r>
            <w:r w:rsidR="00541528" w:rsidRPr="008B2B3B">
              <w:rPr>
                <w:szCs w:val="24"/>
              </w:rPr>
              <w:t>20</w:t>
            </w:r>
            <w:r w:rsidR="00541528">
              <w:rPr>
                <w:szCs w:val="24"/>
              </w:rPr>
              <w:t>1</w:t>
            </w:r>
            <w:r w:rsidR="0044168B">
              <w:rPr>
                <w:szCs w:val="24"/>
              </w:rPr>
              <w:t>3</w:t>
            </w:r>
          </w:p>
          <w:p w:rsidR="008B2B3B" w:rsidRPr="008B2B3B" w:rsidRDefault="008B2B3B" w:rsidP="005A2231">
            <w:pPr>
              <w:spacing w:line="240" w:lineRule="atLeast"/>
              <w:jc w:val="both"/>
              <w:rPr>
                <w:szCs w:val="24"/>
              </w:rPr>
            </w:pPr>
            <w:r w:rsidRPr="008B2B3B">
              <w:rPr>
                <w:szCs w:val="24"/>
              </w:rPr>
              <w:t xml:space="preserve">(data collected in round 1 only) </w:t>
            </w:r>
          </w:p>
        </w:tc>
        <w:tc>
          <w:tcPr>
            <w:tcW w:w="1980" w:type="dxa"/>
            <w:shd w:val="clear" w:color="auto" w:fill="auto"/>
          </w:tcPr>
          <w:p w:rsidR="008B2B3B" w:rsidRPr="008B2B3B" w:rsidRDefault="008B2B3B" w:rsidP="005A2231">
            <w:pPr>
              <w:spacing w:line="240" w:lineRule="atLeast"/>
              <w:jc w:val="both"/>
              <w:rPr>
                <w:szCs w:val="24"/>
              </w:rPr>
            </w:pPr>
            <w:r w:rsidRPr="008B2B3B">
              <w:rPr>
                <w:szCs w:val="24"/>
              </w:rPr>
              <w:lastRenderedPageBreak/>
              <w:t xml:space="preserve"> </w:t>
            </w:r>
          </w:p>
          <w:p w:rsidR="008B2B3B" w:rsidRPr="008B2B3B" w:rsidRDefault="008B2B3B" w:rsidP="005A2231">
            <w:pPr>
              <w:spacing w:line="240" w:lineRule="atLeast"/>
              <w:jc w:val="both"/>
              <w:rPr>
                <w:szCs w:val="24"/>
              </w:rPr>
            </w:pPr>
            <w:r w:rsidRPr="008B2B3B">
              <w:rPr>
                <w:szCs w:val="24"/>
              </w:rPr>
              <w:t>No suffixes</w:t>
            </w:r>
          </w:p>
        </w:tc>
        <w:tc>
          <w:tcPr>
            <w:tcW w:w="1980" w:type="dxa"/>
            <w:shd w:val="clear" w:color="auto" w:fill="auto"/>
          </w:tcPr>
          <w:p w:rsidR="008B2B3B" w:rsidRPr="008B2B3B" w:rsidRDefault="008B2B3B" w:rsidP="005A2231">
            <w:pPr>
              <w:spacing w:line="240" w:lineRule="atLeast"/>
              <w:jc w:val="both"/>
              <w:rPr>
                <w:szCs w:val="24"/>
              </w:rPr>
            </w:pPr>
          </w:p>
          <w:p w:rsidR="008B2B3B" w:rsidRPr="008B2B3B" w:rsidRDefault="008B2B3B" w:rsidP="005A2231">
            <w:pPr>
              <w:spacing w:line="240" w:lineRule="atLeast"/>
              <w:jc w:val="both"/>
              <w:rPr>
                <w:szCs w:val="24"/>
              </w:rPr>
            </w:pPr>
            <w:r w:rsidRPr="008B2B3B">
              <w:rPr>
                <w:szCs w:val="24"/>
              </w:rPr>
              <w:t>No suffixes</w:t>
            </w:r>
          </w:p>
        </w:tc>
        <w:tc>
          <w:tcPr>
            <w:tcW w:w="4410" w:type="dxa"/>
            <w:shd w:val="clear" w:color="auto" w:fill="auto"/>
          </w:tcPr>
          <w:p w:rsidR="008B2B3B" w:rsidRPr="008B2B3B" w:rsidRDefault="008B2B3B" w:rsidP="005A2231">
            <w:pPr>
              <w:spacing w:line="240" w:lineRule="atLeast"/>
              <w:jc w:val="both"/>
              <w:rPr>
                <w:szCs w:val="24"/>
              </w:rPr>
            </w:pPr>
            <w:r w:rsidRPr="008B2B3B">
              <w:rPr>
                <w:szCs w:val="24"/>
              </w:rPr>
              <w:t>All variables:</w:t>
            </w:r>
          </w:p>
          <w:p w:rsidR="008B2B3B" w:rsidRPr="008B2B3B" w:rsidRDefault="008B2B3B" w:rsidP="005A2231">
            <w:pPr>
              <w:spacing w:line="240" w:lineRule="atLeast"/>
              <w:jc w:val="both"/>
              <w:rPr>
                <w:szCs w:val="24"/>
              </w:rPr>
            </w:pPr>
            <w:r w:rsidRPr="008B2B3B">
              <w:rPr>
                <w:szCs w:val="24"/>
              </w:rPr>
              <w:t>PREVCOVR=PREVCOVR</w:t>
            </w:r>
          </w:p>
          <w:p w:rsidR="008B2B3B" w:rsidRPr="008B2B3B" w:rsidRDefault="008B2B3B" w:rsidP="005A2231">
            <w:pPr>
              <w:spacing w:line="240" w:lineRule="atLeast"/>
              <w:jc w:val="both"/>
              <w:rPr>
                <w:szCs w:val="24"/>
              </w:rPr>
            </w:pPr>
            <w:r w:rsidRPr="008B2B3B">
              <w:rPr>
                <w:szCs w:val="24"/>
              </w:rPr>
              <w:lastRenderedPageBreak/>
              <w:t>COVRMM=COVRMM</w:t>
            </w:r>
          </w:p>
          <w:p w:rsidR="008B2B3B" w:rsidRPr="008B2B3B" w:rsidRDefault="008B2B3B" w:rsidP="005A2231">
            <w:pPr>
              <w:spacing w:line="240" w:lineRule="atLeast"/>
              <w:jc w:val="both"/>
              <w:rPr>
                <w:szCs w:val="24"/>
              </w:rPr>
            </w:pPr>
            <w:r w:rsidRPr="008B2B3B">
              <w:rPr>
                <w:szCs w:val="24"/>
              </w:rPr>
              <w:t>COVRYY=COVRYY</w:t>
            </w:r>
          </w:p>
          <w:p w:rsidR="008B2B3B" w:rsidRPr="008B2B3B" w:rsidRDefault="008B2B3B" w:rsidP="005A2231">
            <w:pPr>
              <w:spacing w:line="240" w:lineRule="atLeast"/>
              <w:jc w:val="both"/>
              <w:rPr>
                <w:szCs w:val="24"/>
              </w:rPr>
            </w:pPr>
            <w:r w:rsidRPr="008B2B3B">
              <w:rPr>
                <w:szCs w:val="24"/>
              </w:rPr>
              <w:t>WASESTB=WASESTB</w:t>
            </w:r>
          </w:p>
          <w:p w:rsidR="008B2B3B" w:rsidRPr="008B2B3B" w:rsidRDefault="008B2B3B" w:rsidP="005A2231">
            <w:pPr>
              <w:spacing w:line="240" w:lineRule="atLeast"/>
              <w:jc w:val="both"/>
              <w:rPr>
                <w:szCs w:val="24"/>
              </w:rPr>
            </w:pPr>
            <w:r w:rsidRPr="008B2B3B">
              <w:rPr>
                <w:szCs w:val="24"/>
              </w:rPr>
              <w:t>WASMCARE=WASMCARE</w:t>
            </w:r>
          </w:p>
          <w:p w:rsidR="008B2B3B" w:rsidRPr="008B2B3B" w:rsidRDefault="008B2B3B" w:rsidP="005A2231">
            <w:pPr>
              <w:spacing w:line="240" w:lineRule="atLeast"/>
              <w:jc w:val="both"/>
              <w:rPr>
                <w:szCs w:val="24"/>
              </w:rPr>
            </w:pPr>
            <w:r w:rsidRPr="008B2B3B">
              <w:rPr>
                <w:szCs w:val="24"/>
              </w:rPr>
              <w:t>WASMCAID=WASMCAID</w:t>
            </w:r>
          </w:p>
          <w:p w:rsidR="008B2B3B" w:rsidRPr="008B2B3B" w:rsidRDefault="008B2B3B" w:rsidP="005A2231">
            <w:pPr>
              <w:spacing w:line="240" w:lineRule="atLeast"/>
              <w:jc w:val="both"/>
              <w:rPr>
                <w:szCs w:val="24"/>
              </w:rPr>
            </w:pPr>
            <w:r w:rsidRPr="008B2B3B">
              <w:rPr>
                <w:szCs w:val="24"/>
              </w:rPr>
              <w:t>WASCHAMP=WASCHAMP</w:t>
            </w:r>
          </w:p>
          <w:p w:rsidR="008B2B3B" w:rsidRPr="008B2B3B" w:rsidRDefault="008B2B3B" w:rsidP="005A2231">
            <w:pPr>
              <w:spacing w:line="240" w:lineRule="atLeast"/>
              <w:jc w:val="both"/>
              <w:rPr>
                <w:szCs w:val="24"/>
              </w:rPr>
            </w:pPr>
            <w:r w:rsidRPr="008B2B3B">
              <w:rPr>
                <w:szCs w:val="24"/>
              </w:rPr>
              <w:t>WASVA=WASVA</w:t>
            </w:r>
          </w:p>
          <w:p w:rsidR="008B2B3B" w:rsidRPr="008B2B3B" w:rsidRDefault="008B2B3B" w:rsidP="005A2231">
            <w:pPr>
              <w:spacing w:line="240" w:lineRule="atLeast"/>
              <w:jc w:val="both"/>
              <w:rPr>
                <w:szCs w:val="24"/>
              </w:rPr>
            </w:pPr>
            <w:r w:rsidRPr="008B2B3B">
              <w:rPr>
                <w:szCs w:val="24"/>
              </w:rPr>
              <w:t>WASPRIV=WASPRIV</w:t>
            </w:r>
          </w:p>
          <w:p w:rsidR="008B2B3B" w:rsidRPr="008B2B3B" w:rsidRDefault="008B2B3B" w:rsidP="005A2231">
            <w:pPr>
              <w:spacing w:line="240" w:lineRule="atLeast"/>
              <w:jc w:val="both"/>
              <w:rPr>
                <w:szCs w:val="24"/>
              </w:rPr>
            </w:pPr>
            <w:r w:rsidRPr="008B2B3B">
              <w:rPr>
                <w:szCs w:val="24"/>
              </w:rPr>
              <w:t>WASOTGOV=WASOTGOV</w:t>
            </w:r>
          </w:p>
          <w:p w:rsidR="008B2B3B" w:rsidRPr="008B2B3B" w:rsidRDefault="008B2B3B" w:rsidP="005A2231">
            <w:pPr>
              <w:spacing w:line="240" w:lineRule="atLeast"/>
              <w:jc w:val="both"/>
              <w:rPr>
                <w:szCs w:val="24"/>
              </w:rPr>
            </w:pPr>
            <w:r w:rsidRPr="008B2B3B">
              <w:rPr>
                <w:szCs w:val="24"/>
              </w:rPr>
              <w:t>WASAFDC=WASAFDC</w:t>
            </w:r>
          </w:p>
          <w:p w:rsidR="008B2B3B" w:rsidRPr="008B2B3B" w:rsidRDefault="008B2B3B" w:rsidP="005A2231">
            <w:pPr>
              <w:spacing w:line="240" w:lineRule="atLeast"/>
              <w:jc w:val="both"/>
              <w:rPr>
                <w:szCs w:val="24"/>
              </w:rPr>
            </w:pPr>
            <w:r w:rsidRPr="008B2B3B">
              <w:rPr>
                <w:szCs w:val="24"/>
              </w:rPr>
              <w:t>WASSSI=WASSSI</w:t>
            </w:r>
          </w:p>
          <w:p w:rsidR="008B2B3B" w:rsidRPr="008B2B3B" w:rsidRDefault="008B2B3B" w:rsidP="005A2231">
            <w:pPr>
              <w:spacing w:line="240" w:lineRule="atLeast"/>
              <w:jc w:val="both"/>
              <w:rPr>
                <w:szCs w:val="24"/>
              </w:rPr>
            </w:pPr>
            <w:r w:rsidRPr="008B2B3B">
              <w:rPr>
                <w:szCs w:val="24"/>
              </w:rPr>
              <w:t>WASSTAT1=WASSTAT1</w:t>
            </w:r>
          </w:p>
          <w:p w:rsidR="008B2B3B" w:rsidRPr="008B2B3B" w:rsidRDefault="008B2B3B" w:rsidP="005A2231">
            <w:pPr>
              <w:spacing w:line="240" w:lineRule="atLeast"/>
              <w:jc w:val="both"/>
              <w:rPr>
                <w:szCs w:val="24"/>
              </w:rPr>
            </w:pPr>
            <w:r w:rsidRPr="008B2B3B">
              <w:rPr>
                <w:szCs w:val="24"/>
              </w:rPr>
              <w:t>WASSTAT2=WASSTAT2</w:t>
            </w:r>
          </w:p>
          <w:p w:rsidR="008B2B3B" w:rsidRPr="008B2B3B" w:rsidRDefault="008B2B3B" w:rsidP="005A2231">
            <w:pPr>
              <w:spacing w:line="240" w:lineRule="atLeast"/>
              <w:jc w:val="both"/>
              <w:rPr>
                <w:szCs w:val="24"/>
              </w:rPr>
            </w:pPr>
            <w:r w:rsidRPr="008B2B3B">
              <w:rPr>
                <w:szCs w:val="24"/>
              </w:rPr>
              <w:t>WASSTAT3=WASSTAT3</w:t>
            </w:r>
          </w:p>
          <w:p w:rsidR="008B2B3B" w:rsidRPr="008B2B3B" w:rsidRDefault="008B2B3B" w:rsidP="005A2231">
            <w:pPr>
              <w:spacing w:line="240" w:lineRule="atLeast"/>
              <w:jc w:val="both"/>
              <w:rPr>
                <w:szCs w:val="24"/>
              </w:rPr>
            </w:pPr>
            <w:r w:rsidRPr="008B2B3B">
              <w:rPr>
                <w:szCs w:val="24"/>
              </w:rPr>
              <w:t>WASSTAT4=WASSTAT4</w:t>
            </w:r>
          </w:p>
          <w:p w:rsidR="008B2B3B" w:rsidRPr="008B2B3B" w:rsidRDefault="008B2B3B" w:rsidP="005A2231">
            <w:pPr>
              <w:spacing w:line="240" w:lineRule="atLeast"/>
              <w:jc w:val="both"/>
              <w:rPr>
                <w:szCs w:val="24"/>
              </w:rPr>
            </w:pPr>
            <w:r w:rsidRPr="008B2B3B">
              <w:rPr>
                <w:szCs w:val="24"/>
              </w:rPr>
              <w:t>WASOTHER=WASOTHER</w:t>
            </w:r>
          </w:p>
          <w:p w:rsidR="008B2B3B" w:rsidRPr="008B2B3B" w:rsidRDefault="008B2B3B" w:rsidP="005A2231">
            <w:pPr>
              <w:spacing w:line="240" w:lineRule="atLeast"/>
              <w:jc w:val="both"/>
              <w:rPr>
                <w:szCs w:val="24"/>
              </w:rPr>
            </w:pPr>
            <w:r w:rsidRPr="008B2B3B">
              <w:rPr>
                <w:szCs w:val="24"/>
              </w:rPr>
              <w:t>NOINSBEF=NOINSBEF</w:t>
            </w:r>
          </w:p>
          <w:p w:rsidR="008B2B3B" w:rsidRPr="008B2B3B" w:rsidRDefault="008B2B3B" w:rsidP="005A2231">
            <w:pPr>
              <w:spacing w:line="240" w:lineRule="atLeast"/>
              <w:jc w:val="both"/>
              <w:rPr>
                <w:szCs w:val="24"/>
              </w:rPr>
            </w:pPr>
            <w:r w:rsidRPr="008B2B3B">
              <w:rPr>
                <w:szCs w:val="24"/>
              </w:rPr>
              <w:t>NOINSTM=NOINSTM</w:t>
            </w:r>
          </w:p>
          <w:p w:rsidR="008B2B3B" w:rsidRPr="008B2B3B" w:rsidRDefault="008B2B3B" w:rsidP="005A2231">
            <w:pPr>
              <w:spacing w:line="240" w:lineRule="atLeast"/>
              <w:jc w:val="both"/>
              <w:rPr>
                <w:szCs w:val="24"/>
              </w:rPr>
            </w:pPr>
            <w:r w:rsidRPr="008B2B3B">
              <w:rPr>
                <w:szCs w:val="24"/>
              </w:rPr>
              <w:t>NOINUNIT=NOINUNIT</w:t>
            </w:r>
          </w:p>
          <w:p w:rsidR="008B2B3B" w:rsidRPr="008B2B3B" w:rsidRDefault="008B2B3B" w:rsidP="005A2231">
            <w:pPr>
              <w:spacing w:line="240" w:lineRule="atLeast"/>
              <w:jc w:val="both"/>
              <w:rPr>
                <w:szCs w:val="24"/>
              </w:rPr>
            </w:pPr>
            <w:r w:rsidRPr="008B2B3B">
              <w:rPr>
                <w:szCs w:val="24"/>
              </w:rPr>
              <w:t>MORECOVR=MORECOVR</w:t>
            </w:r>
          </w:p>
          <w:p w:rsidR="008B2B3B" w:rsidRPr="008B2B3B" w:rsidRDefault="008B2B3B" w:rsidP="005A2231">
            <w:pPr>
              <w:spacing w:line="240" w:lineRule="atLeast"/>
              <w:jc w:val="both"/>
              <w:rPr>
                <w:szCs w:val="24"/>
              </w:rPr>
            </w:pPr>
            <w:r w:rsidRPr="008B2B3B">
              <w:rPr>
                <w:szCs w:val="24"/>
              </w:rPr>
              <w:t>INSENDMM=INSENDMM</w:t>
            </w:r>
          </w:p>
          <w:p w:rsidR="008B2B3B" w:rsidRPr="008B2B3B" w:rsidRDefault="008B2B3B" w:rsidP="005A2231">
            <w:pPr>
              <w:spacing w:line="240" w:lineRule="atLeast"/>
              <w:jc w:val="both"/>
              <w:rPr>
                <w:szCs w:val="24"/>
              </w:rPr>
            </w:pPr>
            <w:r w:rsidRPr="008B2B3B">
              <w:rPr>
                <w:szCs w:val="24"/>
              </w:rPr>
              <w:t>INSENDYY=INSENDYY</w:t>
            </w:r>
          </w:p>
        </w:tc>
      </w:tr>
      <w:tr w:rsidR="008B2B3B" w:rsidRPr="008B2B3B" w:rsidTr="00003A80">
        <w:tc>
          <w:tcPr>
            <w:tcW w:w="1278"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Annual</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No suffixes</w:t>
            </w:r>
            <w:r w:rsidRPr="008B2B3B">
              <w:rPr>
                <w:rStyle w:val="FootnoteReference"/>
                <w:szCs w:val="24"/>
                <w:vertAlign w:val="superscript"/>
              </w:rPr>
              <w:footnoteReference w:id="3"/>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Y1  </w:t>
            </w:r>
          </w:p>
          <w:p w:rsidR="008B2B3B" w:rsidRPr="008B2B3B" w:rsidRDefault="008B2B3B" w:rsidP="005A2231">
            <w:pPr>
              <w:spacing w:line="240" w:lineRule="atLeast"/>
              <w:rPr>
                <w:szCs w:val="24"/>
              </w:rPr>
            </w:pPr>
            <w:r w:rsidRPr="008B2B3B">
              <w:rPr>
                <w:szCs w:val="24"/>
              </w:rPr>
              <w:t xml:space="preserve">Y2  </w:t>
            </w:r>
          </w:p>
          <w:p w:rsidR="008B2B3B" w:rsidRPr="008B2B3B" w:rsidRDefault="008B2B3B" w:rsidP="005A2231">
            <w:pPr>
              <w:spacing w:line="240" w:lineRule="atLeast"/>
              <w:rPr>
                <w:szCs w:val="24"/>
              </w:rPr>
            </w:pPr>
          </w:p>
        </w:tc>
        <w:tc>
          <w:tcPr>
            <w:tcW w:w="4410" w:type="dxa"/>
            <w:shd w:val="clear" w:color="auto" w:fill="auto"/>
          </w:tcPr>
          <w:p w:rsidR="008B2B3B" w:rsidRPr="008B2B3B" w:rsidRDefault="008B2B3B" w:rsidP="005A2231">
            <w:pPr>
              <w:spacing w:line="240" w:lineRule="atLeast"/>
              <w:rPr>
                <w:szCs w:val="24"/>
              </w:rPr>
            </w:pPr>
            <w:r w:rsidRPr="008B2B3B">
              <w:rPr>
                <w:szCs w:val="24"/>
              </w:rPr>
              <w:t>All variables:</w:t>
            </w:r>
          </w:p>
          <w:p w:rsidR="008B2B3B" w:rsidRPr="008B2B3B" w:rsidRDefault="008B2B3B" w:rsidP="005A2231">
            <w:pPr>
              <w:spacing w:line="240" w:lineRule="atLeast"/>
              <w:rPr>
                <w:szCs w:val="24"/>
              </w:rPr>
            </w:pPr>
            <w:r w:rsidRPr="008B2B3B">
              <w:rPr>
                <w:szCs w:val="24"/>
              </w:rPr>
              <w:t>KEYNESS=KEYNESY1 (</w:t>
            </w:r>
            <w:r w:rsidR="00875906" w:rsidRPr="008B2B3B">
              <w:rPr>
                <w:szCs w:val="24"/>
              </w:rPr>
              <w:t>20</w:t>
            </w:r>
            <w:r w:rsidR="00875906">
              <w:rPr>
                <w:szCs w:val="24"/>
              </w:rPr>
              <w:t>1</w:t>
            </w:r>
            <w:r w:rsidR="0044168B">
              <w:rPr>
                <w:szCs w:val="24"/>
              </w:rPr>
              <w:t>3</w:t>
            </w:r>
            <w:r w:rsidR="00875906"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SAQELIG=SAQELIY1 (</w:t>
            </w:r>
            <w:r w:rsidR="00875906" w:rsidRPr="008B2B3B">
              <w:rPr>
                <w:szCs w:val="24"/>
              </w:rPr>
              <w:t>20</w:t>
            </w:r>
            <w:r w:rsidR="00875906">
              <w:rPr>
                <w:szCs w:val="24"/>
              </w:rPr>
              <w:t>1</w:t>
            </w:r>
            <w:r w:rsidR="0044168B">
              <w:rPr>
                <w:szCs w:val="24"/>
              </w:rPr>
              <w:t>3</w:t>
            </w:r>
            <w:r w:rsidR="00875906"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EVRWRK=EVRWRKY1 (</w:t>
            </w:r>
            <w:r w:rsidR="00875906" w:rsidRPr="008B2B3B">
              <w:rPr>
                <w:szCs w:val="24"/>
              </w:rPr>
              <w:t>20</w:t>
            </w:r>
            <w:r w:rsidR="00875906">
              <w:rPr>
                <w:szCs w:val="24"/>
              </w:rPr>
              <w:t>1</w:t>
            </w:r>
            <w:r w:rsidR="0044168B">
              <w:rPr>
                <w:szCs w:val="24"/>
              </w:rPr>
              <w:t>3</w:t>
            </w:r>
            <w:r w:rsidR="00875906"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EVRETIRE=EVRETIY1 (</w:t>
            </w:r>
            <w:r w:rsidR="00875906" w:rsidRPr="008B2B3B">
              <w:rPr>
                <w:szCs w:val="24"/>
              </w:rPr>
              <w:t>20</w:t>
            </w:r>
            <w:r w:rsidR="00875906">
              <w:rPr>
                <w:szCs w:val="24"/>
              </w:rPr>
              <w:t>1</w:t>
            </w:r>
            <w:r w:rsidR="0044168B">
              <w:rPr>
                <w:szCs w:val="24"/>
              </w:rPr>
              <w:t>3</w:t>
            </w:r>
            <w:r w:rsidR="00875906"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AGELAST=AGELSTY1 (</w:t>
            </w:r>
            <w:r w:rsidR="00875906" w:rsidRPr="008B2B3B">
              <w:rPr>
                <w:szCs w:val="24"/>
              </w:rPr>
              <w:t>20</w:t>
            </w:r>
            <w:r w:rsidR="00875906">
              <w:rPr>
                <w:szCs w:val="24"/>
              </w:rPr>
              <w:t>1</w:t>
            </w:r>
            <w:r w:rsidR="0044168B">
              <w:rPr>
                <w:szCs w:val="24"/>
              </w:rPr>
              <w:t>3</w:t>
            </w:r>
            <w:r w:rsidR="00875906"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KEYNESS=KEYNESY2 (</w:t>
            </w:r>
            <w:r w:rsidR="00875906" w:rsidRPr="008B2B3B">
              <w:rPr>
                <w:szCs w:val="24"/>
              </w:rPr>
              <w:t>20</w:t>
            </w:r>
            <w:r w:rsidR="00875906">
              <w:rPr>
                <w:szCs w:val="24"/>
              </w:rPr>
              <w:t>1</w:t>
            </w:r>
            <w:r w:rsidR="0044168B">
              <w:rPr>
                <w:szCs w:val="24"/>
              </w:rPr>
              <w:t>4</w:t>
            </w:r>
            <w:r w:rsidR="00875906"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SAQELIG=SAQELIY2 (</w:t>
            </w:r>
            <w:r w:rsidR="00875906" w:rsidRPr="008B2B3B">
              <w:rPr>
                <w:szCs w:val="24"/>
              </w:rPr>
              <w:t>20</w:t>
            </w:r>
            <w:r w:rsidR="00875906">
              <w:rPr>
                <w:szCs w:val="24"/>
              </w:rPr>
              <w:t>1</w:t>
            </w:r>
            <w:r w:rsidR="0044168B">
              <w:rPr>
                <w:szCs w:val="24"/>
              </w:rPr>
              <w:t>4</w:t>
            </w:r>
            <w:r w:rsidR="00875906"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EVRWRK=EVRWRKY2 (</w:t>
            </w:r>
            <w:r w:rsidR="00875906" w:rsidRPr="008B2B3B">
              <w:rPr>
                <w:szCs w:val="24"/>
              </w:rPr>
              <w:t>20</w:t>
            </w:r>
            <w:r w:rsidR="00875906">
              <w:rPr>
                <w:szCs w:val="24"/>
              </w:rPr>
              <w:t>1</w:t>
            </w:r>
            <w:r w:rsidR="0044168B">
              <w:rPr>
                <w:szCs w:val="24"/>
              </w:rPr>
              <w:t>4</w:t>
            </w:r>
            <w:r w:rsidR="00875906">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EVRETIRE=EVRETIY2 (</w:t>
            </w:r>
            <w:r w:rsidR="00875906" w:rsidRPr="008B2B3B">
              <w:rPr>
                <w:szCs w:val="24"/>
              </w:rPr>
              <w:t>20</w:t>
            </w:r>
            <w:r w:rsidR="00875906">
              <w:rPr>
                <w:szCs w:val="24"/>
              </w:rPr>
              <w:t>1</w:t>
            </w:r>
            <w:r w:rsidR="0044168B">
              <w:rPr>
                <w:szCs w:val="24"/>
              </w:rPr>
              <w:t>4</w:t>
            </w:r>
            <w:r w:rsidR="00875906" w:rsidRPr="008B2B3B">
              <w:rPr>
                <w:szCs w:val="24"/>
              </w:rPr>
              <w:t xml:space="preserve"> </w:t>
            </w:r>
            <w:r w:rsidRPr="008B2B3B">
              <w:rPr>
                <w:szCs w:val="24"/>
              </w:rPr>
              <w:t>file)</w:t>
            </w:r>
          </w:p>
          <w:p w:rsidR="008B2B3B" w:rsidRPr="008B2B3B" w:rsidRDefault="008B2B3B" w:rsidP="004F6DB6">
            <w:pPr>
              <w:spacing w:line="240" w:lineRule="atLeast"/>
              <w:rPr>
                <w:szCs w:val="24"/>
              </w:rPr>
            </w:pPr>
            <w:r w:rsidRPr="008B2B3B">
              <w:rPr>
                <w:szCs w:val="24"/>
              </w:rPr>
              <w:t>AGELAST=AGELSTY2 (</w:t>
            </w:r>
            <w:r w:rsidR="00875906" w:rsidRPr="008B2B3B">
              <w:rPr>
                <w:szCs w:val="24"/>
              </w:rPr>
              <w:t>20</w:t>
            </w:r>
            <w:r w:rsidR="00875906">
              <w:rPr>
                <w:szCs w:val="24"/>
              </w:rPr>
              <w:t>1</w:t>
            </w:r>
            <w:r w:rsidR="0044168B">
              <w:rPr>
                <w:szCs w:val="24"/>
              </w:rPr>
              <w:t>4</w:t>
            </w:r>
            <w:r w:rsidR="00875906" w:rsidRPr="008B2B3B">
              <w:rPr>
                <w:szCs w:val="24"/>
              </w:rPr>
              <w:t xml:space="preserve"> </w:t>
            </w:r>
            <w:r w:rsidRPr="008B2B3B">
              <w:rPr>
                <w:szCs w:val="24"/>
              </w:rPr>
              <w:t>file)</w:t>
            </w:r>
          </w:p>
        </w:tc>
      </w:tr>
      <w:tr w:rsidR="008B2B3B" w:rsidRPr="008B2B3B" w:rsidTr="00003A80">
        <w:tc>
          <w:tcPr>
            <w:tcW w:w="1278" w:type="dxa"/>
            <w:shd w:val="clear" w:color="auto" w:fill="auto"/>
          </w:tcPr>
          <w:p w:rsidR="008B2B3B" w:rsidRPr="008B2B3B" w:rsidRDefault="008B2B3B" w:rsidP="005A2231">
            <w:pPr>
              <w:spacing w:line="240" w:lineRule="atLeast"/>
              <w:rPr>
                <w:szCs w:val="24"/>
              </w:rPr>
            </w:pPr>
            <w:r w:rsidRPr="008B2B3B">
              <w:rPr>
                <w:szCs w:val="24"/>
              </w:rPr>
              <w:t>Monthly</w:t>
            </w:r>
          </w:p>
        </w:tc>
        <w:tc>
          <w:tcPr>
            <w:tcW w:w="1980" w:type="dxa"/>
            <w:shd w:val="clear" w:color="auto" w:fill="auto"/>
          </w:tcPr>
          <w:p w:rsidR="008B2B3B" w:rsidRPr="008B2B3B" w:rsidRDefault="008B2B3B" w:rsidP="005A2231">
            <w:pPr>
              <w:spacing w:line="240" w:lineRule="atLeast"/>
              <w:rPr>
                <w:szCs w:val="24"/>
              </w:rPr>
            </w:pPr>
            <w:r w:rsidRPr="008B2B3B">
              <w:rPr>
                <w:szCs w:val="24"/>
              </w:rPr>
              <w:t xml:space="preserve">2-character month + </w:t>
            </w:r>
            <w:r w:rsidR="00E85883">
              <w:rPr>
                <w:szCs w:val="24"/>
              </w:rPr>
              <w:t>1</w:t>
            </w:r>
            <w:r w:rsidR="009700EE">
              <w:rPr>
                <w:szCs w:val="24"/>
              </w:rPr>
              <w:t>3</w:t>
            </w:r>
          </w:p>
          <w:p w:rsidR="008B2B3B" w:rsidRPr="008B2B3B" w:rsidRDefault="008B2B3B" w:rsidP="004F6DB6">
            <w:pPr>
              <w:spacing w:line="240" w:lineRule="atLeast"/>
              <w:rPr>
                <w:szCs w:val="24"/>
              </w:rPr>
            </w:pPr>
            <w:r w:rsidRPr="008B2B3B">
              <w:rPr>
                <w:szCs w:val="24"/>
              </w:rPr>
              <w:t xml:space="preserve">2-character month + </w:t>
            </w:r>
            <w:r w:rsidR="009700EE">
              <w:rPr>
                <w:szCs w:val="24"/>
              </w:rPr>
              <w:t>14</w:t>
            </w:r>
          </w:p>
        </w:tc>
        <w:tc>
          <w:tcPr>
            <w:tcW w:w="1980" w:type="dxa"/>
            <w:shd w:val="clear" w:color="auto" w:fill="auto"/>
          </w:tcPr>
          <w:p w:rsidR="008B2B3B" w:rsidRPr="008B2B3B" w:rsidRDefault="008B2B3B" w:rsidP="005A2231">
            <w:pPr>
              <w:spacing w:line="240" w:lineRule="atLeast"/>
              <w:rPr>
                <w:szCs w:val="24"/>
              </w:rPr>
            </w:pPr>
            <w:r w:rsidRPr="008B2B3B">
              <w:rPr>
                <w:szCs w:val="24"/>
              </w:rPr>
              <w:t>2-character month + Y1</w:t>
            </w:r>
          </w:p>
          <w:p w:rsidR="008B2B3B" w:rsidRPr="008B2B3B" w:rsidRDefault="008B2B3B" w:rsidP="005A2231">
            <w:pPr>
              <w:spacing w:line="240" w:lineRule="atLeast"/>
              <w:rPr>
                <w:szCs w:val="24"/>
              </w:rPr>
            </w:pPr>
            <w:r w:rsidRPr="008B2B3B">
              <w:rPr>
                <w:szCs w:val="24"/>
              </w:rPr>
              <w:t>2-character month + Y2</w:t>
            </w:r>
          </w:p>
        </w:tc>
        <w:tc>
          <w:tcPr>
            <w:tcW w:w="4410" w:type="dxa"/>
            <w:shd w:val="clear" w:color="auto" w:fill="auto"/>
          </w:tcPr>
          <w:p w:rsidR="008B2B3B" w:rsidRPr="008B2B3B" w:rsidRDefault="008B2B3B" w:rsidP="005A2231">
            <w:pPr>
              <w:spacing w:line="240" w:lineRule="atLeast"/>
              <w:rPr>
                <w:szCs w:val="24"/>
              </w:rPr>
            </w:pPr>
            <w:r w:rsidRPr="008B2B3B">
              <w:rPr>
                <w:szCs w:val="24"/>
              </w:rPr>
              <w:t>Example:</w:t>
            </w:r>
          </w:p>
          <w:p w:rsidR="008B2B3B" w:rsidRPr="008B2B3B" w:rsidRDefault="001C1D0E" w:rsidP="005A2231">
            <w:pPr>
              <w:spacing w:line="240" w:lineRule="atLeast"/>
              <w:rPr>
                <w:szCs w:val="24"/>
              </w:rPr>
            </w:pPr>
            <w:r w:rsidRPr="008B2B3B">
              <w:rPr>
                <w:szCs w:val="24"/>
              </w:rPr>
              <w:t>PRIJA</w:t>
            </w:r>
            <w:r w:rsidR="004F6DB6">
              <w:rPr>
                <w:szCs w:val="24"/>
              </w:rPr>
              <w:t>1</w:t>
            </w:r>
            <w:r w:rsidR="00730CF0">
              <w:rPr>
                <w:szCs w:val="24"/>
              </w:rPr>
              <w:t>3</w:t>
            </w:r>
            <w:r w:rsidR="008B2B3B" w:rsidRPr="008B2B3B">
              <w:rPr>
                <w:szCs w:val="24"/>
              </w:rPr>
              <w:t>=PRIJAY1 (</w:t>
            </w:r>
            <w:r w:rsidRPr="008B2B3B">
              <w:rPr>
                <w:szCs w:val="24"/>
              </w:rPr>
              <w:t>20</w:t>
            </w:r>
            <w:r w:rsidR="004F6DB6">
              <w:rPr>
                <w:szCs w:val="24"/>
              </w:rPr>
              <w:t>1</w:t>
            </w:r>
            <w:r w:rsidR="00030389">
              <w:rPr>
                <w:szCs w:val="24"/>
              </w:rPr>
              <w:t>3</w:t>
            </w:r>
            <w:r w:rsidRPr="008B2B3B">
              <w:rPr>
                <w:szCs w:val="24"/>
              </w:rPr>
              <w:t xml:space="preserve"> </w:t>
            </w:r>
            <w:r w:rsidR="008B2B3B" w:rsidRPr="008B2B3B">
              <w:rPr>
                <w:szCs w:val="24"/>
              </w:rPr>
              <w:t>file)</w:t>
            </w:r>
          </w:p>
          <w:p w:rsidR="008B2B3B" w:rsidRPr="008B2B3B" w:rsidRDefault="008B2B3B" w:rsidP="005A2231">
            <w:pPr>
              <w:spacing w:line="240" w:lineRule="atLeast"/>
              <w:rPr>
                <w:szCs w:val="24"/>
              </w:rPr>
            </w:pPr>
          </w:p>
          <w:p w:rsidR="008B2B3B" w:rsidRPr="008B2B3B" w:rsidRDefault="001C1D0E" w:rsidP="004F6DB6">
            <w:pPr>
              <w:spacing w:line="240" w:lineRule="atLeast"/>
              <w:rPr>
                <w:szCs w:val="24"/>
              </w:rPr>
            </w:pPr>
            <w:r w:rsidRPr="008B2B3B">
              <w:rPr>
                <w:szCs w:val="24"/>
              </w:rPr>
              <w:t>PRIJA</w:t>
            </w:r>
            <w:r w:rsidR="004F6DB6">
              <w:rPr>
                <w:szCs w:val="24"/>
              </w:rPr>
              <w:t>1</w:t>
            </w:r>
            <w:r w:rsidR="00730CF0">
              <w:rPr>
                <w:szCs w:val="24"/>
              </w:rPr>
              <w:t>4</w:t>
            </w:r>
            <w:r w:rsidR="008B2B3B" w:rsidRPr="008B2B3B">
              <w:rPr>
                <w:szCs w:val="24"/>
              </w:rPr>
              <w:t>=PRIJAY2 (</w:t>
            </w:r>
            <w:r w:rsidRPr="008B2B3B">
              <w:rPr>
                <w:szCs w:val="24"/>
              </w:rPr>
              <w:t>20</w:t>
            </w:r>
            <w:r w:rsidR="004F6DB6">
              <w:rPr>
                <w:szCs w:val="24"/>
              </w:rPr>
              <w:t>1</w:t>
            </w:r>
            <w:r w:rsidR="00030389">
              <w:rPr>
                <w:szCs w:val="24"/>
              </w:rPr>
              <w:t>4</w:t>
            </w:r>
            <w:r w:rsidRPr="008B2B3B">
              <w:rPr>
                <w:szCs w:val="24"/>
              </w:rPr>
              <w:t xml:space="preserve"> </w:t>
            </w:r>
            <w:r w:rsidR="008B2B3B" w:rsidRPr="008B2B3B">
              <w:rPr>
                <w:szCs w:val="24"/>
              </w:rPr>
              <w:t>file)</w:t>
            </w:r>
          </w:p>
        </w:tc>
      </w:tr>
      <w:tr w:rsidR="008B2B3B" w:rsidRPr="008B2B3B" w:rsidTr="00003A80">
        <w:tc>
          <w:tcPr>
            <w:tcW w:w="1278"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Round Specific</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730CF0">
            <w:pPr>
              <w:spacing w:line="240" w:lineRule="atLeast"/>
              <w:rPr>
                <w:szCs w:val="24"/>
              </w:rPr>
            </w:pPr>
            <w:r w:rsidRPr="008B2B3B">
              <w:rPr>
                <w:szCs w:val="24"/>
              </w:rPr>
              <w:t>31</w:t>
            </w:r>
            <w:r w:rsidR="00730CF0">
              <w:rPr>
                <w:szCs w:val="24"/>
              </w:rPr>
              <w:t>,</w:t>
            </w:r>
            <w:r w:rsidRPr="008B2B3B">
              <w:rPr>
                <w:szCs w:val="24"/>
              </w:rPr>
              <w:t xml:space="preserve"> </w:t>
            </w:r>
            <w:r w:rsidR="00730CF0">
              <w:rPr>
                <w:szCs w:val="24"/>
              </w:rPr>
              <w:t xml:space="preserve">31X, </w:t>
            </w:r>
            <w:r w:rsidRPr="008B2B3B">
              <w:rPr>
                <w:szCs w:val="24"/>
              </w:rPr>
              <w:t>or</w:t>
            </w:r>
            <w:r w:rsidR="00730CF0">
              <w:rPr>
                <w:szCs w:val="24"/>
              </w:rPr>
              <w:t xml:space="preserve"> </w:t>
            </w:r>
            <w:r w:rsidR="000847E2">
              <w:rPr>
                <w:szCs w:val="24"/>
              </w:rPr>
              <w:t>31</w:t>
            </w:r>
            <w:r w:rsidR="00730CF0">
              <w:rPr>
                <w:szCs w:val="24"/>
              </w:rPr>
              <w:t>H</w:t>
            </w:r>
            <w:r w:rsidR="000847E2">
              <w:rPr>
                <w:szCs w:val="24"/>
              </w:rPr>
              <w:t xml:space="preserve"> in </w:t>
            </w:r>
            <w:r w:rsidR="003A6B78">
              <w:rPr>
                <w:szCs w:val="24"/>
              </w:rPr>
              <w:t>20</w:t>
            </w:r>
            <w:r w:rsidR="004F6DB6">
              <w:rPr>
                <w:szCs w:val="24"/>
              </w:rPr>
              <w:t>1</w:t>
            </w:r>
            <w:r w:rsidR="00730CF0">
              <w:rPr>
                <w:szCs w:val="24"/>
              </w:rPr>
              <w:t>3</w:t>
            </w:r>
            <w:r w:rsidR="003A6B78">
              <w:rPr>
                <w:szCs w:val="24"/>
              </w:rPr>
              <w:t xml:space="preserve"> </w:t>
            </w:r>
          </w:p>
          <w:p w:rsidR="008B2B3B" w:rsidRPr="008B2B3B" w:rsidRDefault="000847E2" w:rsidP="005A2231">
            <w:pPr>
              <w:spacing w:line="240" w:lineRule="atLeast"/>
              <w:rPr>
                <w:szCs w:val="24"/>
              </w:rPr>
            </w:pPr>
            <w:r>
              <w:rPr>
                <w:szCs w:val="24"/>
              </w:rPr>
              <w:t>42</w:t>
            </w:r>
            <w:r w:rsidR="00730CF0">
              <w:rPr>
                <w:szCs w:val="24"/>
              </w:rPr>
              <w:t>,</w:t>
            </w:r>
            <w:r>
              <w:rPr>
                <w:szCs w:val="24"/>
              </w:rPr>
              <w:t xml:space="preserve"> 42X</w:t>
            </w:r>
            <w:r w:rsidR="00730CF0">
              <w:rPr>
                <w:szCs w:val="24"/>
              </w:rPr>
              <w:t>, or 42H</w:t>
            </w:r>
            <w:r>
              <w:rPr>
                <w:szCs w:val="24"/>
              </w:rPr>
              <w:t xml:space="preserve"> in </w:t>
            </w:r>
            <w:r w:rsidR="003A6B78">
              <w:rPr>
                <w:szCs w:val="24"/>
              </w:rPr>
              <w:t>20</w:t>
            </w:r>
            <w:r w:rsidR="004F6DB6">
              <w:rPr>
                <w:szCs w:val="24"/>
              </w:rPr>
              <w:t>1</w:t>
            </w:r>
            <w:r w:rsidR="00730CF0">
              <w:rPr>
                <w:szCs w:val="24"/>
              </w:rPr>
              <w:t>3</w:t>
            </w:r>
            <w:r w:rsidR="003A6B78">
              <w:rPr>
                <w:szCs w:val="24"/>
              </w:rPr>
              <w:t xml:space="preserve"> </w:t>
            </w:r>
          </w:p>
          <w:p w:rsidR="008B2B3B" w:rsidRPr="008B2B3B" w:rsidDel="00730CF0" w:rsidRDefault="000847E2" w:rsidP="005A2231">
            <w:pPr>
              <w:spacing w:line="240" w:lineRule="atLeast"/>
              <w:rPr>
                <w:del w:id="127" w:author="Wang, Jia" w:date="2016-10-12T15:48:00Z"/>
                <w:szCs w:val="24"/>
              </w:rPr>
            </w:pPr>
            <w:r>
              <w:rPr>
                <w:szCs w:val="24"/>
              </w:rPr>
              <w:t xml:space="preserve">53 </w:t>
            </w:r>
            <w:r w:rsidR="00730CF0">
              <w:rPr>
                <w:szCs w:val="24"/>
              </w:rPr>
              <w:t>,</w:t>
            </w:r>
            <w:r>
              <w:rPr>
                <w:szCs w:val="24"/>
              </w:rPr>
              <w:t>53X</w:t>
            </w:r>
            <w:r w:rsidR="00730CF0">
              <w:rPr>
                <w:szCs w:val="24"/>
              </w:rPr>
              <w:t>, 53H</w:t>
            </w:r>
            <w:r>
              <w:rPr>
                <w:szCs w:val="24"/>
              </w:rPr>
              <w:t xml:space="preserve"> in </w:t>
            </w:r>
            <w:r w:rsidR="003A6B78">
              <w:rPr>
                <w:szCs w:val="24"/>
              </w:rPr>
              <w:lastRenderedPageBreak/>
              <w:t>20</w:t>
            </w:r>
            <w:r w:rsidR="004F6DB6">
              <w:rPr>
                <w:szCs w:val="24"/>
              </w:rPr>
              <w:t>1</w:t>
            </w:r>
            <w:r w:rsidR="00730CF0">
              <w:rPr>
                <w:szCs w:val="24"/>
              </w:rPr>
              <w:t>3</w:t>
            </w:r>
            <w:r w:rsidR="003A6B78">
              <w:rPr>
                <w:szCs w:val="24"/>
              </w:rPr>
              <w:t xml:space="preserve"> </w:t>
            </w:r>
          </w:p>
          <w:p w:rsidR="000847E2" w:rsidRPr="008B2B3B" w:rsidRDefault="000847E2" w:rsidP="005A2231">
            <w:pPr>
              <w:spacing w:line="240" w:lineRule="atLeast"/>
              <w:rPr>
                <w:szCs w:val="24"/>
              </w:rPr>
            </w:pPr>
          </w:p>
          <w:p w:rsidR="008B2B3B" w:rsidRPr="008B2B3B" w:rsidRDefault="000847E2" w:rsidP="005A2231">
            <w:pPr>
              <w:spacing w:line="240" w:lineRule="atLeast"/>
              <w:rPr>
                <w:szCs w:val="24"/>
              </w:rPr>
            </w:pPr>
            <w:r>
              <w:rPr>
                <w:szCs w:val="24"/>
              </w:rPr>
              <w:t>31</w:t>
            </w:r>
            <w:r w:rsidR="00730CF0">
              <w:rPr>
                <w:szCs w:val="24"/>
              </w:rPr>
              <w:t>,</w:t>
            </w:r>
            <w:r>
              <w:rPr>
                <w:szCs w:val="24"/>
              </w:rPr>
              <w:t xml:space="preserve"> 31X</w:t>
            </w:r>
            <w:r w:rsidR="00730CF0">
              <w:rPr>
                <w:szCs w:val="24"/>
              </w:rPr>
              <w:t>, or 31H</w:t>
            </w:r>
            <w:r>
              <w:rPr>
                <w:szCs w:val="24"/>
              </w:rPr>
              <w:t xml:space="preserve"> in 20</w:t>
            </w:r>
            <w:r w:rsidR="00E534A6">
              <w:rPr>
                <w:szCs w:val="24"/>
              </w:rPr>
              <w:t>1</w:t>
            </w:r>
            <w:r w:rsidR="00730CF0">
              <w:rPr>
                <w:szCs w:val="24"/>
              </w:rPr>
              <w:t>4</w:t>
            </w:r>
          </w:p>
          <w:p w:rsidR="008B2B3B" w:rsidRPr="008B2B3B" w:rsidRDefault="000847E2" w:rsidP="005A2231">
            <w:pPr>
              <w:spacing w:line="240" w:lineRule="atLeast"/>
              <w:rPr>
                <w:szCs w:val="24"/>
              </w:rPr>
            </w:pPr>
            <w:r>
              <w:rPr>
                <w:szCs w:val="24"/>
              </w:rPr>
              <w:t>42</w:t>
            </w:r>
            <w:r w:rsidR="00730CF0">
              <w:rPr>
                <w:szCs w:val="24"/>
              </w:rPr>
              <w:t xml:space="preserve">, </w:t>
            </w:r>
            <w:r>
              <w:rPr>
                <w:szCs w:val="24"/>
              </w:rPr>
              <w:t>42X</w:t>
            </w:r>
            <w:r w:rsidR="00730CF0">
              <w:rPr>
                <w:szCs w:val="24"/>
              </w:rPr>
              <w:t>, or 42H</w:t>
            </w:r>
            <w:r>
              <w:rPr>
                <w:szCs w:val="24"/>
              </w:rPr>
              <w:t xml:space="preserve"> in </w:t>
            </w:r>
            <w:r w:rsidR="003A6B78">
              <w:rPr>
                <w:szCs w:val="24"/>
              </w:rPr>
              <w:t>201</w:t>
            </w:r>
            <w:r w:rsidR="00730CF0">
              <w:rPr>
                <w:szCs w:val="24"/>
              </w:rPr>
              <w:t>4</w:t>
            </w:r>
            <w:r w:rsidR="003A6B78">
              <w:rPr>
                <w:szCs w:val="24"/>
              </w:rPr>
              <w:t xml:space="preserve"> </w:t>
            </w:r>
          </w:p>
          <w:p w:rsidR="008B2B3B" w:rsidRPr="008B2B3B" w:rsidRDefault="000847E2" w:rsidP="00730CF0">
            <w:pPr>
              <w:spacing w:line="240" w:lineRule="atLeast"/>
              <w:rPr>
                <w:szCs w:val="24"/>
              </w:rPr>
            </w:pPr>
            <w:r>
              <w:rPr>
                <w:szCs w:val="24"/>
              </w:rPr>
              <w:t>53</w:t>
            </w:r>
            <w:r w:rsidR="00730CF0">
              <w:rPr>
                <w:szCs w:val="24"/>
              </w:rPr>
              <w:t>,</w:t>
            </w:r>
            <w:r>
              <w:rPr>
                <w:szCs w:val="24"/>
              </w:rPr>
              <w:t xml:space="preserve"> 53X</w:t>
            </w:r>
            <w:r w:rsidR="00730CF0">
              <w:rPr>
                <w:szCs w:val="24"/>
              </w:rPr>
              <w:t>, or 53H</w:t>
            </w:r>
            <w:r>
              <w:rPr>
                <w:szCs w:val="24"/>
              </w:rPr>
              <w:t xml:space="preserve"> in </w:t>
            </w:r>
            <w:r w:rsidR="003A6B78">
              <w:rPr>
                <w:szCs w:val="24"/>
              </w:rPr>
              <w:t>201</w:t>
            </w:r>
            <w:r w:rsidR="00730CF0">
              <w:rPr>
                <w:szCs w:val="24"/>
              </w:rPr>
              <w:t>4</w:t>
            </w:r>
            <w:r w:rsidR="003A6B78">
              <w:rPr>
                <w:szCs w:val="24"/>
              </w:rPr>
              <w:t xml:space="preserve"> </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1</w:t>
            </w:r>
            <w:r w:rsidR="00730CF0">
              <w:rPr>
                <w:szCs w:val="24"/>
              </w:rPr>
              <w:t>,</w:t>
            </w:r>
            <w:r w:rsidRPr="008B2B3B">
              <w:rPr>
                <w:szCs w:val="24"/>
              </w:rPr>
              <w:t xml:space="preserve"> 1X</w:t>
            </w:r>
            <w:r w:rsidR="00730CF0">
              <w:rPr>
                <w:szCs w:val="24"/>
              </w:rPr>
              <w:t>, 1H</w:t>
            </w:r>
            <w:r w:rsidRPr="008B2B3B">
              <w:rPr>
                <w:szCs w:val="24"/>
              </w:rPr>
              <w:t xml:space="preserve">for </w:t>
            </w:r>
            <w:r w:rsidR="00AA2469" w:rsidRPr="008B2B3B">
              <w:rPr>
                <w:szCs w:val="24"/>
              </w:rPr>
              <w:t>20</w:t>
            </w:r>
            <w:r w:rsidR="00AA2469">
              <w:rPr>
                <w:szCs w:val="24"/>
              </w:rPr>
              <w:t>1</w:t>
            </w:r>
            <w:r w:rsidR="00730CF0">
              <w:rPr>
                <w:szCs w:val="24"/>
              </w:rPr>
              <w:t>3</w:t>
            </w:r>
          </w:p>
          <w:p w:rsidR="008B2B3B" w:rsidRPr="008B2B3B" w:rsidRDefault="008B2B3B" w:rsidP="005A2231">
            <w:pPr>
              <w:spacing w:line="240" w:lineRule="atLeast"/>
              <w:rPr>
                <w:szCs w:val="24"/>
              </w:rPr>
            </w:pPr>
            <w:r w:rsidRPr="008B2B3B">
              <w:rPr>
                <w:szCs w:val="24"/>
              </w:rPr>
              <w:t>2</w:t>
            </w:r>
            <w:r w:rsidR="00730CF0">
              <w:rPr>
                <w:szCs w:val="24"/>
              </w:rPr>
              <w:t>,</w:t>
            </w:r>
            <w:r w:rsidRPr="008B2B3B">
              <w:rPr>
                <w:szCs w:val="24"/>
              </w:rPr>
              <w:t xml:space="preserve"> 2X</w:t>
            </w:r>
            <w:r w:rsidR="00730CF0">
              <w:rPr>
                <w:szCs w:val="24"/>
              </w:rPr>
              <w:t>, 2H</w:t>
            </w:r>
            <w:r w:rsidRPr="008B2B3B">
              <w:rPr>
                <w:szCs w:val="24"/>
              </w:rPr>
              <w:t xml:space="preserve"> for </w:t>
            </w:r>
            <w:r w:rsidR="00AA2469" w:rsidRPr="008B2B3B">
              <w:rPr>
                <w:szCs w:val="24"/>
              </w:rPr>
              <w:t>20</w:t>
            </w:r>
            <w:r w:rsidR="00AA2469">
              <w:rPr>
                <w:szCs w:val="24"/>
              </w:rPr>
              <w:t>1</w:t>
            </w:r>
            <w:r w:rsidR="00730CF0">
              <w:rPr>
                <w:szCs w:val="24"/>
              </w:rPr>
              <w:t>3</w:t>
            </w:r>
            <w:r w:rsidR="00AA2469" w:rsidRPr="008B2B3B">
              <w:rPr>
                <w:szCs w:val="24"/>
              </w:rPr>
              <w:t xml:space="preserve"> </w:t>
            </w:r>
          </w:p>
          <w:p w:rsidR="008B2B3B" w:rsidRPr="008B2B3B" w:rsidRDefault="008B2B3B" w:rsidP="005A2231">
            <w:pPr>
              <w:spacing w:line="240" w:lineRule="atLeast"/>
              <w:rPr>
                <w:szCs w:val="24"/>
              </w:rPr>
            </w:pPr>
            <w:r w:rsidRPr="008B2B3B">
              <w:rPr>
                <w:szCs w:val="24"/>
              </w:rPr>
              <w:t>3</w:t>
            </w:r>
            <w:r w:rsidR="00730CF0">
              <w:rPr>
                <w:szCs w:val="24"/>
              </w:rPr>
              <w:t>,</w:t>
            </w:r>
            <w:r w:rsidRPr="008B2B3B">
              <w:rPr>
                <w:szCs w:val="24"/>
              </w:rPr>
              <w:t xml:space="preserve"> 3X</w:t>
            </w:r>
            <w:r w:rsidR="00730CF0">
              <w:rPr>
                <w:szCs w:val="24"/>
              </w:rPr>
              <w:t>, 3H</w:t>
            </w:r>
            <w:r w:rsidRPr="008B2B3B">
              <w:rPr>
                <w:szCs w:val="24"/>
              </w:rPr>
              <w:t xml:space="preserve">for </w:t>
            </w:r>
            <w:r w:rsidR="00AA2469" w:rsidRPr="008B2B3B">
              <w:rPr>
                <w:szCs w:val="24"/>
              </w:rPr>
              <w:lastRenderedPageBreak/>
              <w:t>20</w:t>
            </w:r>
            <w:r w:rsidR="00AA2469">
              <w:rPr>
                <w:szCs w:val="24"/>
              </w:rPr>
              <w:t>1</w:t>
            </w:r>
            <w:r w:rsidR="00730CF0">
              <w:rPr>
                <w:szCs w:val="24"/>
              </w:rPr>
              <w:t>3</w:t>
            </w:r>
            <w:r w:rsidR="00AA2469" w:rsidRPr="008B2B3B">
              <w:rPr>
                <w:szCs w:val="24"/>
              </w:rPr>
              <w:t xml:space="preserve"> </w:t>
            </w: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3</w:t>
            </w:r>
            <w:r w:rsidR="00730CF0">
              <w:rPr>
                <w:szCs w:val="24"/>
              </w:rPr>
              <w:t>,</w:t>
            </w:r>
            <w:r w:rsidRPr="008B2B3B">
              <w:rPr>
                <w:szCs w:val="24"/>
              </w:rPr>
              <w:t xml:space="preserve"> 3X</w:t>
            </w:r>
            <w:r w:rsidR="00730CF0">
              <w:rPr>
                <w:szCs w:val="24"/>
              </w:rPr>
              <w:t>,</w:t>
            </w:r>
            <w:r w:rsidRPr="008B2B3B">
              <w:rPr>
                <w:szCs w:val="24"/>
              </w:rPr>
              <w:t xml:space="preserve"> </w:t>
            </w:r>
            <w:r w:rsidR="00730CF0">
              <w:rPr>
                <w:szCs w:val="24"/>
              </w:rPr>
              <w:t xml:space="preserve">3H </w:t>
            </w:r>
            <w:r w:rsidRPr="008B2B3B">
              <w:rPr>
                <w:szCs w:val="24"/>
              </w:rPr>
              <w:t xml:space="preserve">for </w:t>
            </w:r>
            <w:r w:rsidR="00AA2469" w:rsidRPr="008B2B3B">
              <w:rPr>
                <w:szCs w:val="24"/>
              </w:rPr>
              <w:t>20</w:t>
            </w:r>
            <w:r w:rsidR="00AA2469">
              <w:rPr>
                <w:szCs w:val="24"/>
              </w:rPr>
              <w:t>1</w:t>
            </w:r>
            <w:r w:rsidR="00730CF0">
              <w:rPr>
                <w:szCs w:val="24"/>
              </w:rPr>
              <w:t>4</w:t>
            </w:r>
            <w:r w:rsidR="00AA2469" w:rsidRPr="008B2B3B">
              <w:rPr>
                <w:szCs w:val="24"/>
              </w:rPr>
              <w:t xml:space="preserve"> </w:t>
            </w:r>
          </w:p>
          <w:p w:rsidR="008B2B3B" w:rsidRPr="008B2B3B" w:rsidRDefault="008B2B3B" w:rsidP="005A2231">
            <w:pPr>
              <w:spacing w:line="240" w:lineRule="atLeast"/>
              <w:rPr>
                <w:szCs w:val="24"/>
              </w:rPr>
            </w:pPr>
            <w:r w:rsidRPr="008B2B3B">
              <w:rPr>
                <w:szCs w:val="24"/>
              </w:rPr>
              <w:t>4</w:t>
            </w:r>
            <w:r w:rsidR="00730CF0">
              <w:rPr>
                <w:szCs w:val="24"/>
              </w:rPr>
              <w:t>,</w:t>
            </w:r>
            <w:r w:rsidRPr="008B2B3B">
              <w:rPr>
                <w:szCs w:val="24"/>
              </w:rPr>
              <w:t xml:space="preserve"> 4X</w:t>
            </w:r>
            <w:r w:rsidR="00730CF0">
              <w:rPr>
                <w:szCs w:val="24"/>
              </w:rPr>
              <w:t>,</w:t>
            </w:r>
            <w:r w:rsidRPr="008B2B3B">
              <w:rPr>
                <w:szCs w:val="24"/>
              </w:rPr>
              <w:t xml:space="preserve"> </w:t>
            </w:r>
            <w:r w:rsidR="00730CF0">
              <w:rPr>
                <w:szCs w:val="24"/>
              </w:rPr>
              <w:t xml:space="preserve">4H </w:t>
            </w:r>
            <w:r w:rsidRPr="008B2B3B">
              <w:rPr>
                <w:szCs w:val="24"/>
              </w:rPr>
              <w:t xml:space="preserve">for </w:t>
            </w:r>
            <w:r w:rsidR="00AA2469" w:rsidRPr="008B2B3B">
              <w:rPr>
                <w:szCs w:val="24"/>
              </w:rPr>
              <w:t>20</w:t>
            </w:r>
            <w:r w:rsidR="00AA2469">
              <w:rPr>
                <w:szCs w:val="24"/>
              </w:rPr>
              <w:t>1</w:t>
            </w:r>
            <w:r w:rsidR="00730CF0">
              <w:rPr>
                <w:szCs w:val="24"/>
              </w:rPr>
              <w:t>4</w:t>
            </w:r>
            <w:r w:rsidR="00AA2469" w:rsidRPr="008B2B3B">
              <w:rPr>
                <w:szCs w:val="24"/>
              </w:rPr>
              <w:t xml:space="preserve"> </w:t>
            </w:r>
          </w:p>
          <w:p w:rsidR="008B2B3B" w:rsidRPr="008B2B3B" w:rsidRDefault="008B2B3B" w:rsidP="00730CF0">
            <w:pPr>
              <w:spacing w:line="240" w:lineRule="atLeast"/>
              <w:rPr>
                <w:szCs w:val="24"/>
              </w:rPr>
            </w:pPr>
            <w:r w:rsidRPr="008B2B3B">
              <w:rPr>
                <w:szCs w:val="24"/>
              </w:rPr>
              <w:t>5</w:t>
            </w:r>
            <w:r w:rsidR="00730CF0">
              <w:rPr>
                <w:szCs w:val="24"/>
              </w:rPr>
              <w:t>,</w:t>
            </w:r>
            <w:r w:rsidRPr="008B2B3B">
              <w:rPr>
                <w:szCs w:val="24"/>
              </w:rPr>
              <w:t xml:space="preserve"> 5X</w:t>
            </w:r>
            <w:r w:rsidR="00730CF0">
              <w:rPr>
                <w:szCs w:val="24"/>
              </w:rPr>
              <w:t>,</w:t>
            </w:r>
            <w:r w:rsidRPr="008B2B3B">
              <w:rPr>
                <w:szCs w:val="24"/>
              </w:rPr>
              <w:t xml:space="preserve"> </w:t>
            </w:r>
            <w:r w:rsidR="00730CF0">
              <w:rPr>
                <w:szCs w:val="24"/>
              </w:rPr>
              <w:t xml:space="preserve">5H </w:t>
            </w:r>
            <w:r w:rsidRPr="008B2B3B">
              <w:rPr>
                <w:szCs w:val="24"/>
              </w:rPr>
              <w:t xml:space="preserve">for </w:t>
            </w:r>
            <w:r w:rsidR="00AA2469" w:rsidRPr="008B2B3B">
              <w:rPr>
                <w:szCs w:val="24"/>
              </w:rPr>
              <w:t>20</w:t>
            </w:r>
            <w:r w:rsidR="00AA2469">
              <w:rPr>
                <w:szCs w:val="24"/>
              </w:rPr>
              <w:t>1</w:t>
            </w:r>
            <w:r w:rsidR="00730CF0">
              <w:rPr>
                <w:szCs w:val="24"/>
              </w:rPr>
              <w:t>4</w:t>
            </w:r>
          </w:p>
        </w:tc>
        <w:tc>
          <w:tcPr>
            <w:tcW w:w="4410" w:type="dxa"/>
            <w:shd w:val="clear" w:color="auto" w:fill="auto"/>
          </w:tcPr>
          <w:p w:rsidR="008B2B3B" w:rsidRPr="008B2B3B" w:rsidRDefault="008B2B3B" w:rsidP="005A2231">
            <w:pPr>
              <w:spacing w:line="240" w:lineRule="atLeast"/>
              <w:rPr>
                <w:szCs w:val="24"/>
              </w:rPr>
            </w:pPr>
            <w:r w:rsidRPr="008B2B3B">
              <w:rPr>
                <w:szCs w:val="24"/>
              </w:rPr>
              <w:lastRenderedPageBreak/>
              <w:t>Example:</w:t>
            </w:r>
          </w:p>
          <w:p w:rsidR="008B2B3B" w:rsidRPr="008B2B3B" w:rsidRDefault="008B2B3B" w:rsidP="005A2231">
            <w:pPr>
              <w:spacing w:line="240" w:lineRule="atLeast"/>
              <w:rPr>
                <w:szCs w:val="24"/>
              </w:rPr>
            </w:pPr>
            <w:r w:rsidRPr="008B2B3B">
              <w:rPr>
                <w:szCs w:val="24"/>
              </w:rPr>
              <w:t>RTHLTH31 = RTHLTH1 (</w:t>
            </w:r>
            <w:r w:rsidR="00237642" w:rsidRPr="008B2B3B">
              <w:rPr>
                <w:szCs w:val="24"/>
              </w:rPr>
              <w:t>20</w:t>
            </w:r>
            <w:r w:rsidR="00237642">
              <w:rPr>
                <w:szCs w:val="24"/>
              </w:rPr>
              <w:t>1</w:t>
            </w:r>
            <w:r w:rsidR="00730CF0">
              <w:rPr>
                <w:szCs w:val="24"/>
              </w:rPr>
              <w:t>3</w:t>
            </w:r>
            <w:r w:rsidR="00237642"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RTHLTH42 =RTHLTH2 (</w:t>
            </w:r>
            <w:r w:rsidR="00237642" w:rsidRPr="008B2B3B">
              <w:rPr>
                <w:szCs w:val="24"/>
              </w:rPr>
              <w:t>20</w:t>
            </w:r>
            <w:r w:rsidR="00237642">
              <w:rPr>
                <w:szCs w:val="24"/>
              </w:rPr>
              <w:t>1</w:t>
            </w:r>
            <w:r w:rsidR="00730CF0">
              <w:rPr>
                <w:szCs w:val="24"/>
              </w:rPr>
              <w:t>3</w:t>
            </w:r>
            <w:r w:rsidR="00237642"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RTHLTH53 =RTHLTH3 (</w:t>
            </w:r>
            <w:r w:rsidR="00237642" w:rsidRPr="008B2B3B">
              <w:rPr>
                <w:szCs w:val="24"/>
              </w:rPr>
              <w:t>20</w:t>
            </w:r>
            <w:r w:rsidR="00237642">
              <w:rPr>
                <w:szCs w:val="24"/>
              </w:rPr>
              <w:t>1</w:t>
            </w:r>
            <w:r w:rsidR="00730CF0">
              <w:rPr>
                <w:szCs w:val="24"/>
              </w:rPr>
              <w:t>3</w:t>
            </w:r>
            <w:r w:rsidR="00237642" w:rsidRPr="008B2B3B">
              <w:rPr>
                <w:szCs w:val="24"/>
              </w:rPr>
              <w:t xml:space="preserve"> </w:t>
            </w:r>
            <w:r w:rsidRPr="008B2B3B">
              <w:rPr>
                <w:szCs w:val="24"/>
              </w:rPr>
              <w:t>file if Y</w:t>
            </w:r>
            <w:r w:rsidR="00B75DEC">
              <w:rPr>
                <w:szCs w:val="24"/>
              </w:rPr>
              <w:t>EA</w:t>
            </w:r>
            <w:r w:rsidRPr="008B2B3B">
              <w:rPr>
                <w:szCs w:val="24"/>
              </w:rPr>
              <w:t>RIND=2)</w:t>
            </w:r>
          </w:p>
          <w:p w:rsidR="008B2B3B" w:rsidRPr="008B2B3B" w:rsidRDefault="00003A80" w:rsidP="00003A80">
            <w:pPr>
              <w:tabs>
                <w:tab w:val="left" w:pos="3420"/>
              </w:tabs>
              <w:spacing w:line="240" w:lineRule="atLeast"/>
              <w:rPr>
                <w:szCs w:val="24"/>
              </w:rPr>
            </w:pPr>
            <w:r>
              <w:rPr>
                <w:szCs w:val="24"/>
              </w:rPr>
              <w:tab/>
            </w:r>
          </w:p>
          <w:p w:rsidR="008B2B3B" w:rsidRPr="008B2B3B" w:rsidRDefault="008B2B3B" w:rsidP="005A2231">
            <w:pPr>
              <w:spacing w:line="240" w:lineRule="atLeast"/>
              <w:rPr>
                <w:szCs w:val="24"/>
              </w:rPr>
            </w:pPr>
            <w:r w:rsidRPr="008B2B3B">
              <w:rPr>
                <w:szCs w:val="24"/>
              </w:rPr>
              <w:lastRenderedPageBreak/>
              <w:t>RTHLTH31 = RTHLTH3 (</w:t>
            </w:r>
            <w:r w:rsidR="00237642" w:rsidRPr="008B2B3B">
              <w:rPr>
                <w:szCs w:val="24"/>
              </w:rPr>
              <w:t>20</w:t>
            </w:r>
            <w:r w:rsidR="00237642">
              <w:rPr>
                <w:szCs w:val="24"/>
              </w:rPr>
              <w:t>1</w:t>
            </w:r>
            <w:r w:rsidR="00730CF0">
              <w:rPr>
                <w:szCs w:val="24"/>
              </w:rPr>
              <w:t>4</w:t>
            </w:r>
            <w:r w:rsidR="00237642" w:rsidRPr="008B2B3B">
              <w:rPr>
                <w:szCs w:val="24"/>
              </w:rPr>
              <w:t xml:space="preserve"> </w:t>
            </w:r>
            <w:r w:rsidRPr="008B2B3B">
              <w:rPr>
                <w:szCs w:val="24"/>
              </w:rPr>
              <w:t>file if YEARIND=1 or 3)</w:t>
            </w:r>
          </w:p>
          <w:p w:rsidR="008B2B3B" w:rsidRPr="008B2B3B" w:rsidRDefault="008B2B3B" w:rsidP="005A2231">
            <w:pPr>
              <w:spacing w:line="240" w:lineRule="atLeast"/>
              <w:rPr>
                <w:szCs w:val="24"/>
              </w:rPr>
            </w:pPr>
            <w:r w:rsidRPr="008B2B3B">
              <w:rPr>
                <w:szCs w:val="24"/>
              </w:rPr>
              <w:t>RTHLTH42 =RTHLTH4 (</w:t>
            </w:r>
            <w:r w:rsidR="00237642" w:rsidRPr="008B2B3B">
              <w:rPr>
                <w:szCs w:val="24"/>
              </w:rPr>
              <w:t>20</w:t>
            </w:r>
            <w:r w:rsidR="00237642">
              <w:rPr>
                <w:szCs w:val="24"/>
              </w:rPr>
              <w:t>1</w:t>
            </w:r>
            <w:r w:rsidR="00730CF0">
              <w:rPr>
                <w:szCs w:val="24"/>
              </w:rPr>
              <w:t>4</w:t>
            </w:r>
            <w:r w:rsidR="00237642" w:rsidRPr="008B2B3B">
              <w:rPr>
                <w:szCs w:val="24"/>
              </w:rPr>
              <w:t xml:space="preserve"> </w:t>
            </w:r>
            <w:r w:rsidRPr="008B2B3B">
              <w:rPr>
                <w:szCs w:val="24"/>
              </w:rPr>
              <w:t>file)</w:t>
            </w:r>
          </w:p>
          <w:p w:rsidR="008B2B3B" w:rsidRPr="008B2B3B" w:rsidRDefault="008B2B3B" w:rsidP="004F6DB6">
            <w:pPr>
              <w:spacing w:line="240" w:lineRule="atLeast"/>
              <w:rPr>
                <w:szCs w:val="24"/>
              </w:rPr>
            </w:pPr>
            <w:r w:rsidRPr="008B2B3B">
              <w:rPr>
                <w:szCs w:val="24"/>
              </w:rPr>
              <w:t>RTHLTH53 =RTHLTH5 (</w:t>
            </w:r>
            <w:r w:rsidR="00237642" w:rsidRPr="008B2B3B">
              <w:rPr>
                <w:szCs w:val="24"/>
              </w:rPr>
              <w:t>20</w:t>
            </w:r>
            <w:r w:rsidR="00237642">
              <w:rPr>
                <w:szCs w:val="24"/>
              </w:rPr>
              <w:t>1</w:t>
            </w:r>
            <w:r w:rsidR="00730CF0">
              <w:rPr>
                <w:szCs w:val="24"/>
              </w:rPr>
              <w:t>4</w:t>
            </w:r>
            <w:r w:rsidR="00237642" w:rsidRPr="008B2B3B">
              <w:rPr>
                <w:szCs w:val="24"/>
              </w:rPr>
              <w:t xml:space="preserve"> </w:t>
            </w:r>
            <w:r w:rsidRPr="008B2B3B">
              <w:rPr>
                <w:szCs w:val="24"/>
              </w:rPr>
              <w:t>file)</w:t>
            </w:r>
          </w:p>
        </w:tc>
      </w:tr>
      <w:tr w:rsidR="008B2B3B" w:rsidRPr="008B2B3B" w:rsidTr="00003A80">
        <w:tc>
          <w:tcPr>
            <w:tcW w:w="1278" w:type="dxa"/>
            <w:shd w:val="clear" w:color="auto" w:fill="auto"/>
          </w:tcPr>
          <w:p w:rsidR="008B2B3B" w:rsidRPr="008B2B3B" w:rsidRDefault="008B2B3B" w:rsidP="005A2231">
            <w:pPr>
              <w:spacing w:line="240" w:lineRule="atLeast"/>
              <w:rPr>
                <w:szCs w:val="24"/>
              </w:rPr>
            </w:pPr>
          </w:p>
          <w:p w:rsidR="008B2B3B" w:rsidRPr="008B2B3B" w:rsidRDefault="003F0481" w:rsidP="003F0481">
            <w:pPr>
              <w:spacing w:line="240" w:lineRule="atLeast"/>
              <w:rPr>
                <w:szCs w:val="24"/>
              </w:rPr>
            </w:pPr>
            <w:r>
              <w:rPr>
                <w:szCs w:val="24"/>
              </w:rPr>
              <w:t>Diabetes preventive care</w:t>
            </w:r>
          </w:p>
        </w:tc>
        <w:tc>
          <w:tcPr>
            <w:tcW w:w="1980" w:type="dxa"/>
            <w:shd w:val="clear" w:color="auto" w:fill="auto"/>
          </w:tcPr>
          <w:p w:rsidR="008B2B3B" w:rsidRPr="008B2B3B" w:rsidRDefault="008B2B3B" w:rsidP="005A2231">
            <w:pPr>
              <w:spacing w:line="240" w:lineRule="atLeast"/>
              <w:rPr>
                <w:szCs w:val="24"/>
              </w:rPr>
            </w:pPr>
          </w:p>
          <w:p w:rsidR="008B2B3B" w:rsidRPr="008B2B3B" w:rsidRDefault="00730CF0" w:rsidP="005A2231">
            <w:pPr>
              <w:spacing w:line="240" w:lineRule="atLeast"/>
              <w:rPr>
                <w:szCs w:val="24"/>
              </w:rPr>
            </w:pPr>
            <w:r>
              <w:rPr>
                <w:szCs w:val="24"/>
              </w:rPr>
              <w:t>12</w:t>
            </w:r>
            <w:r w:rsidR="00602474">
              <w:rPr>
                <w:szCs w:val="24"/>
              </w:rPr>
              <w:t>53</w:t>
            </w:r>
            <w:r w:rsidR="008B2B3B" w:rsidRPr="008B2B3B">
              <w:rPr>
                <w:szCs w:val="24"/>
              </w:rPr>
              <w:t xml:space="preserve">, </w:t>
            </w:r>
            <w:r w:rsidR="00602474">
              <w:rPr>
                <w:szCs w:val="24"/>
              </w:rPr>
              <w:t>1</w:t>
            </w:r>
            <w:r>
              <w:rPr>
                <w:szCs w:val="24"/>
              </w:rPr>
              <w:t>3</w:t>
            </w:r>
            <w:r w:rsidR="00E32CDC" w:rsidRPr="008B2B3B">
              <w:rPr>
                <w:szCs w:val="24"/>
              </w:rPr>
              <w:t>53</w:t>
            </w:r>
            <w:r w:rsidR="008B2B3B" w:rsidRPr="008B2B3B">
              <w:rPr>
                <w:szCs w:val="24"/>
              </w:rPr>
              <w:t xml:space="preserve">, and </w:t>
            </w:r>
            <w:r>
              <w:rPr>
                <w:szCs w:val="24"/>
              </w:rPr>
              <w:t>14</w:t>
            </w:r>
            <w:r w:rsidR="00E32CDC" w:rsidRPr="008B2B3B">
              <w:rPr>
                <w:szCs w:val="24"/>
              </w:rPr>
              <w:t xml:space="preserve">53 </w:t>
            </w:r>
            <w:r w:rsidR="008B2B3B" w:rsidRPr="008B2B3B">
              <w:rPr>
                <w:szCs w:val="24"/>
              </w:rPr>
              <w:t xml:space="preserve">in </w:t>
            </w:r>
            <w:r w:rsidR="00E32CDC" w:rsidRPr="008B2B3B">
              <w:rPr>
                <w:szCs w:val="24"/>
              </w:rPr>
              <w:t>20</w:t>
            </w:r>
            <w:r w:rsidR="00E32CDC">
              <w:rPr>
                <w:szCs w:val="24"/>
              </w:rPr>
              <w:t>1</w:t>
            </w:r>
            <w:r>
              <w:rPr>
                <w:szCs w:val="24"/>
              </w:rPr>
              <w:t>3</w:t>
            </w:r>
            <w:r w:rsidR="00E32CDC" w:rsidRPr="008B2B3B">
              <w:rPr>
                <w:szCs w:val="24"/>
              </w:rPr>
              <w:t xml:space="preserve"> </w:t>
            </w:r>
            <w:r w:rsidR="008B2B3B" w:rsidRPr="008B2B3B">
              <w:rPr>
                <w:szCs w:val="24"/>
              </w:rPr>
              <w:t>file</w:t>
            </w:r>
          </w:p>
          <w:p w:rsidR="008B2B3B" w:rsidRPr="008B2B3B" w:rsidRDefault="008B2B3B" w:rsidP="005A2231">
            <w:pPr>
              <w:spacing w:line="240" w:lineRule="atLeast"/>
              <w:rPr>
                <w:szCs w:val="24"/>
              </w:rPr>
            </w:pPr>
          </w:p>
          <w:p w:rsidR="008B2B3B" w:rsidRDefault="008B2B3B" w:rsidP="005A2231">
            <w:pPr>
              <w:spacing w:line="240" w:lineRule="atLeast"/>
              <w:rPr>
                <w:szCs w:val="24"/>
              </w:rPr>
            </w:pPr>
          </w:p>
          <w:p w:rsidR="008B2B3B" w:rsidRPr="008B2B3B" w:rsidRDefault="00E32CDC" w:rsidP="00730CF0">
            <w:pPr>
              <w:spacing w:line="240" w:lineRule="atLeast"/>
              <w:rPr>
                <w:szCs w:val="24"/>
              </w:rPr>
            </w:pPr>
            <w:r>
              <w:rPr>
                <w:szCs w:val="24"/>
              </w:rPr>
              <w:t>1</w:t>
            </w:r>
            <w:r w:rsidR="00730CF0">
              <w:rPr>
                <w:szCs w:val="24"/>
              </w:rPr>
              <w:t>3</w:t>
            </w:r>
            <w:r w:rsidRPr="008B2B3B">
              <w:rPr>
                <w:szCs w:val="24"/>
              </w:rPr>
              <w:t>53</w:t>
            </w:r>
            <w:r w:rsidR="008B2B3B" w:rsidRPr="008B2B3B">
              <w:rPr>
                <w:szCs w:val="24"/>
              </w:rPr>
              <w:t xml:space="preserve">, </w:t>
            </w:r>
            <w:r>
              <w:rPr>
                <w:szCs w:val="24"/>
              </w:rPr>
              <w:t>1</w:t>
            </w:r>
            <w:r w:rsidR="00730CF0">
              <w:rPr>
                <w:szCs w:val="24"/>
              </w:rPr>
              <w:t>4</w:t>
            </w:r>
            <w:r>
              <w:rPr>
                <w:szCs w:val="24"/>
              </w:rPr>
              <w:t>53</w:t>
            </w:r>
            <w:r w:rsidR="00B75DEC">
              <w:rPr>
                <w:szCs w:val="24"/>
              </w:rPr>
              <w:t xml:space="preserve">, and </w:t>
            </w:r>
            <w:r>
              <w:rPr>
                <w:szCs w:val="24"/>
              </w:rPr>
              <w:t>1</w:t>
            </w:r>
            <w:r w:rsidR="00730CF0">
              <w:rPr>
                <w:szCs w:val="24"/>
              </w:rPr>
              <w:t>5</w:t>
            </w:r>
            <w:r w:rsidRPr="008B2B3B">
              <w:rPr>
                <w:szCs w:val="24"/>
              </w:rPr>
              <w:t xml:space="preserve">53 </w:t>
            </w:r>
            <w:r w:rsidR="008B2B3B" w:rsidRPr="008B2B3B">
              <w:rPr>
                <w:szCs w:val="24"/>
              </w:rPr>
              <w:t xml:space="preserve">in </w:t>
            </w:r>
            <w:r w:rsidRPr="008B2B3B">
              <w:rPr>
                <w:szCs w:val="24"/>
              </w:rPr>
              <w:t>20</w:t>
            </w:r>
            <w:r>
              <w:rPr>
                <w:szCs w:val="24"/>
              </w:rPr>
              <w:t>1</w:t>
            </w:r>
            <w:r w:rsidR="00730CF0">
              <w:rPr>
                <w:szCs w:val="24"/>
              </w:rPr>
              <w:t>4</w:t>
            </w:r>
            <w:r w:rsidRPr="008B2B3B">
              <w:rPr>
                <w:szCs w:val="24"/>
              </w:rPr>
              <w:t xml:space="preserve"> </w:t>
            </w:r>
            <w:r w:rsidR="008B2B3B" w:rsidRPr="008B2B3B">
              <w:rPr>
                <w:szCs w:val="24"/>
              </w:rPr>
              <w:t>file</w:t>
            </w:r>
          </w:p>
        </w:tc>
        <w:tc>
          <w:tcPr>
            <w:tcW w:w="1980" w:type="dxa"/>
            <w:shd w:val="clear" w:color="auto" w:fill="auto"/>
          </w:tcPr>
          <w:p w:rsidR="008B2B3B" w:rsidRPr="008B2B3B" w:rsidRDefault="008B2B3B" w:rsidP="005A2231">
            <w:pPr>
              <w:spacing w:line="240" w:lineRule="atLeast"/>
              <w:rPr>
                <w:szCs w:val="24"/>
              </w:rPr>
            </w:pPr>
          </w:p>
          <w:p w:rsidR="008B2B3B" w:rsidRPr="008B2B3B" w:rsidRDefault="000847E2" w:rsidP="005A2231">
            <w:pPr>
              <w:spacing w:line="240" w:lineRule="atLeast"/>
              <w:rPr>
                <w:szCs w:val="24"/>
              </w:rPr>
            </w:pPr>
            <w:r>
              <w:rPr>
                <w:szCs w:val="24"/>
              </w:rPr>
              <w:t xml:space="preserve">Y0R3 for </w:t>
            </w:r>
            <w:r w:rsidR="006002E7">
              <w:rPr>
                <w:szCs w:val="24"/>
              </w:rPr>
              <w:t>201</w:t>
            </w:r>
            <w:r w:rsidR="00730CF0">
              <w:rPr>
                <w:szCs w:val="24"/>
              </w:rPr>
              <w:t>2</w:t>
            </w:r>
            <w:r w:rsidR="006002E7">
              <w:rPr>
                <w:szCs w:val="24"/>
              </w:rPr>
              <w:t xml:space="preserve"> </w:t>
            </w:r>
          </w:p>
          <w:p w:rsidR="0028796A" w:rsidRDefault="000847E2" w:rsidP="005A2231">
            <w:pPr>
              <w:spacing w:line="240" w:lineRule="atLeast"/>
              <w:rPr>
                <w:szCs w:val="24"/>
              </w:rPr>
            </w:pPr>
            <w:r>
              <w:rPr>
                <w:szCs w:val="24"/>
              </w:rPr>
              <w:t xml:space="preserve">Y1R3 for </w:t>
            </w:r>
            <w:r w:rsidR="006002E7">
              <w:rPr>
                <w:szCs w:val="24"/>
              </w:rPr>
              <w:t>201</w:t>
            </w:r>
            <w:r w:rsidR="00730CF0">
              <w:rPr>
                <w:szCs w:val="24"/>
              </w:rPr>
              <w:t>3</w:t>
            </w:r>
            <w:r w:rsidR="006002E7">
              <w:rPr>
                <w:szCs w:val="24"/>
              </w:rPr>
              <w:t xml:space="preserve"> </w:t>
            </w:r>
          </w:p>
          <w:p w:rsidR="008B2B3B" w:rsidRDefault="000847E2" w:rsidP="005A2231">
            <w:pPr>
              <w:spacing w:line="240" w:lineRule="atLeast"/>
              <w:rPr>
                <w:szCs w:val="24"/>
              </w:rPr>
            </w:pPr>
            <w:r>
              <w:rPr>
                <w:szCs w:val="24"/>
              </w:rPr>
              <w:t xml:space="preserve">Y2R3 for </w:t>
            </w:r>
            <w:r w:rsidR="006002E7">
              <w:rPr>
                <w:szCs w:val="24"/>
              </w:rPr>
              <w:t>201</w:t>
            </w:r>
            <w:r w:rsidR="00730CF0">
              <w:rPr>
                <w:szCs w:val="24"/>
              </w:rPr>
              <w:t>4</w:t>
            </w:r>
            <w:r w:rsidR="006002E7">
              <w:rPr>
                <w:szCs w:val="24"/>
              </w:rPr>
              <w:t xml:space="preserve"> </w:t>
            </w:r>
          </w:p>
          <w:p w:rsidR="000847E2" w:rsidRPr="008B2B3B" w:rsidRDefault="000847E2" w:rsidP="00003A80">
            <w:pPr>
              <w:spacing w:line="240" w:lineRule="atLeast"/>
              <w:jc w:val="center"/>
              <w:rPr>
                <w:szCs w:val="24"/>
              </w:rPr>
            </w:pPr>
          </w:p>
          <w:p w:rsidR="008B2B3B" w:rsidRPr="008B2B3B" w:rsidRDefault="000847E2" w:rsidP="005A2231">
            <w:pPr>
              <w:spacing w:line="240" w:lineRule="atLeast"/>
              <w:rPr>
                <w:szCs w:val="24"/>
              </w:rPr>
            </w:pPr>
            <w:r>
              <w:rPr>
                <w:szCs w:val="24"/>
              </w:rPr>
              <w:t xml:space="preserve">Y1R5 for </w:t>
            </w:r>
            <w:r w:rsidR="006002E7">
              <w:rPr>
                <w:szCs w:val="24"/>
              </w:rPr>
              <w:t>201</w:t>
            </w:r>
            <w:r w:rsidR="00730CF0">
              <w:rPr>
                <w:szCs w:val="24"/>
              </w:rPr>
              <w:t>3</w:t>
            </w:r>
            <w:r w:rsidR="006002E7">
              <w:rPr>
                <w:szCs w:val="24"/>
              </w:rPr>
              <w:t xml:space="preserve"> </w:t>
            </w:r>
          </w:p>
          <w:p w:rsidR="008B2B3B" w:rsidRPr="008B2B3B" w:rsidRDefault="000847E2" w:rsidP="005A2231">
            <w:pPr>
              <w:spacing w:line="240" w:lineRule="atLeast"/>
              <w:rPr>
                <w:szCs w:val="24"/>
              </w:rPr>
            </w:pPr>
            <w:r>
              <w:rPr>
                <w:szCs w:val="24"/>
              </w:rPr>
              <w:t>Y2R5 for 20</w:t>
            </w:r>
            <w:r w:rsidR="00437212">
              <w:rPr>
                <w:szCs w:val="24"/>
              </w:rPr>
              <w:t>1</w:t>
            </w:r>
            <w:r w:rsidR="00730CF0">
              <w:rPr>
                <w:szCs w:val="24"/>
              </w:rPr>
              <w:t>4</w:t>
            </w:r>
            <w:r>
              <w:rPr>
                <w:szCs w:val="24"/>
              </w:rPr>
              <w:t xml:space="preserve"> </w:t>
            </w:r>
          </w:p>
          <w:p w:rsidR="008B2B3B" w:rsidRPr="008B2B3B" w:rsidRDefault="00B75DEC" w:rsidP="00602474">
            <w:pPr>
              <w:spacing w:line="240" w:lineRule="atLeast"/>
              <w:rPr>
                <w:szCs w:val="24"/>
              </w:rPr>
            </w:pPr>
            <w:r>
              <w:rPr>
                <w:szCs w:val="24"/>
              </w:rPr>
              <w:t xml:space="preserve">Y3R5 for </w:t>
            </w:r>
            <w:r w:rsidR="006002E7">
              <w:rPr>
                <w:szCs w:val="24"/>
              </w:rPr>
              <w:t>201</w:t>
            </w:r>
            <w:r w:rsidR="00730CF0">
              <w:rPr>
                <w:szCs w:val="24"/>
              </w:rPr>
              <w:t>5</w:t>
            </w:r>
            <w:ins w:id="128" w:author="Wang, Yi" w:date="2014-10-06T10:47:00Z">
              <w:r w:rsidR="006002E7">
                <w:rPr>
                  <w:szCs w:val="24"/>
                </w:rPr>
                <w:t xml:space="preserve"> </w:t>
              </w:r>
            </w:ins>
          </w:p>
        </w:tc>
        <w:tc>
          <w:tcPr>
            <w:tcW w:w="4410" w:type="dxa"/>
            <w:shd w:val="clear" w:color="auto" w:fill="auto"/>
          </w:tcPr>
          <w:p w:rsidR="008B2B3B" w:rsidRPr="008B2B3B" w:rsidRDefault="008B2B3B" w:rsidP="005A2231">
            <w:pPr>
              <w:spacing w:line="240" w:lineRule="atLeast"/>
              <w:rPr>
                <w:szCs w:val="24"/>
              </w:rPr>
            </w:pPr>
            <w:r w:rsidRPr="008B2B3B">
              <w:rPr>
                <w:szCs w:val="24"/>
              </w:rPr>
              <w:t>Example:</w:t>
            </w:r>
          </w:p>
          <w:p w:rsidR="008B2B3B" w:rsidRPr="008B2B3B" w:rsidRDefault="00092320" w:rsidP="005A2231">
            <w:pPr>
              <w:spacing w:line="240" w:lineRule="atLeast"/>
              <w:rPr>
                <w:szCs w:val="24"/>
              </w:rPr>
            </w:pPr>
            <w:r w:rsidRPr="008B2B3B">
              <w:rPr>
                <w:szCs w:val="24"/>
              </w:rPr>
              <w:t>DSEB</w:t>
            </w:r>
            <w:r>
              <w:rPr>
                <w:szCs w:val="24"/>
              </w:rPr>
              <w:t>1</w:t>
            </w:r>
            <w:r w:rsidR="00730CF0">
              <w:rPr>
                <w:szCs w:val="24"/>
              </w:rPr>
              <w:t>2</w:t>
            </w:r>
            <w:r w:rsidRPr="008B2B3B">
              <w:rPr>
                <w:szCs w:val="24"/>
              </w:rPr>
              <w:t>53</w:t>
            </w:r>
            <w:r w:rsidR="008B2B3B" w:rsidRPr="008B2B3B">
              <w:rPr>
                <w:szCs w:val="24"/>
              </w:rPr>
              <w:t>=DSEBY0R3 (</w:t>
            </w:r>
            <w:r w:rsidR="00D15DAA" w:rsidRPr="008B2B3B">
              <w:rPr>
                <w:szCs w:val="24"/>
              </w:rPr>
              <w:t>20</w:t>
            </w:r>
            <w:r w:rsidR="00D15DAA">
              <w:rPr>
                <w:szCs w:val="24"/>
              </w:rPr>
              <w:t>1</w:t>
            </w:r>
            <w:r w:rsidR="00730CF0">
              <w:rPr>
                <w:szCs w:val="24"/>
              </w:rPr>
              <w:t>3</w:t>
            </w:r>
            <w:r w:rsidR="00D15DAA" w:rsidRPr="008B2B3B">
              <w:rPr>
                <w:szCs w:val="24"/>
              </w:rPr>
              <w:t xml:space="preserve"> </w:t>
            </w:r>
            <w:r w:rsidR="008B2B3B" w:rsidRPr="008B2B3B">
              <w:rPr>
                <w:szCs w:val="24"/>
              </w:rPr>
              <w:t>file)</w:t>
            </w:r>
          </w:p>
          <w:p w:rsidR="008B2B3B" w:rsidRPr="008B2B3B" w:rsidRDefault="00092320" w:rsidP="005A2231">
            <w:pPr>
              <w:spacing w:line="240" w:lineRule="atLeast"/>
              <w:rPr>
                <w:szCs w:val="24"/>
              </w:rPr>
            </w:pPr>
            <w:r w:rsidRPr="008B2B3B">
              <w:rPr>
                <w:szCs w:val="24"/>
              </w:rPr>
              <w:t>DSEY</w:t>
            </w:r>
            <w:r>
              <w:rPr>
                <w:szCs w:val="24"/>
              </w:rPr>
              <w:t>1</w:t>
            </w:r>
            <w:r w:rsidR="00730CF0">
              <w:rPr>
                <w:szCs w:val="24"/>
              </w:rPr>
              <w:t>2</w:t>
            </w:r>
            <w:r w:rsidRPr="008B2B3B">
              <w:rPr>
                <w:szCs w:val="24"/>
              </w:rPr>
              <w:t>53</w:t>
            </w:r>
            <w:r w:rsidR="008B2B3B" w:rsidRPr="008B2B3B">
              <w:rPr>
                <w:szCs w:val="24"/>
              </w:rPr>
              <w:t>=DSEYY0R3 (</w:t>
            </w:r>
            <w:r w:rsidR="00D15DAA" w:rsidRPr="008B2B3B">
              <w:rPr>
                <w:szCs w:val="24"/>
              </w:rPr>
              <w:t>20</w:t>
            </w:r>
            <w:r w:rsidR="00D15DAA">
              <w:rPr>
                <w:szCs w:val="24"/>
              </w:rPr>
              <w:t>1</w:t>
            </w:r>
            <w:r w:rsidR="00730CF0">
              <w:rPr>
                <w:szCs w:val="24"/>
              </w:rPr>
              <w:t>3</w:t>
            </w:r>
            <w:r w:rsidR="00D15DAA" w:rsidRPr="008B2B3B">
              <w:rPr>
                <w:szCs w:val="24"/>
              </w:rPr>
              <w:t xml:space="preserve"> </w:t>
            </w:r>
            <w:r w:rsidR="008B2B3B" w:rsidRPr="008B2B3B">
              <w:rPr>
                <w:szCs w:val="24"/>
              </w:rPr>
              <w:t>file)</w:t>
            </w:r>
          </w:p>
          <w:p w:rsidR="008B2B3B" w:rsidRPr="008B2B3B" w:rsidRDefault="006C7EDA" w:rsidP="005A2231">
            <w:pPr>
              <w:spacing w:line="240" w:lineRule="atLeast"/>
              <w:rPr>
                <w:szCs w:val="24"/>
              </w:rPr>
            </w:pPr>
            <w:r w:rsidRPr="008B2B3B">
              <w:rPr>
                <w:szCs w:val="24"/>
              </w:rPr>
              <w:t>DSEY</w:t>
            </w:r>
            <w:r>
              <w:rPr>
                <w:szCs w:val="24"/>
              </w:rPr>
              <w:t>1</w:t>
            </w:r>
            <w:r w:rsidR="00730CF0">
              <w:rPr>
                <w:szCs w:val="24"/>
              </w:rPr>
              <w:t>3</w:t>
            </w:r>
            <w:r w:rsidRPr="008B2B3B">
              <w:rPr>
                <w:szCs w:val="24"/>
              </w:rPr>
              <w:t>53</w:t>
            </w:r>
            <w:r w:rsidR="008B2B3B" w:rsidRPr="008B2B3B">
              <w:rPr>
                <w:szCs w:val="24"/>
              </w:rPr>
              <w:t>=DSEYY1R3 (</w:t>
            </w:r>
            <w:r w:rsidR="00D15DAA" w:rsidRPr="008B2B3B">
              <w:rPr>
                <w:szCs w:val="24"/>
              </w:rPr>
              <w:t>20</w:t>
            </w:r>
            <w:r w:rsidR="00D15DAA">
              <w:rPr>
                <w:szCs w:val="24"/>
              </w:rPr>
              <w:t>1</w:t>
            </w:r>
            <w:r w:rsidR="00730CF0">
              <w:rPr>
                <w:szCs w:val="24"/>
              </w:rPr>
              <w:t>3</w:t>
            </w:r>
            <w:r w:rsidR="00D15DAA" w:rsidRPr="008B2B3B">
              <w:rPr>
                <w:szCs w:val="24"/>
              </w:rPr>
              <w:t xml:space="preserve"> </w:t>
            </w:r>
            <w:r w:rsidR="008B2B3B" w:rsidRPr="008B2B3B">
              <w:rPr>
                <w:szCs w:val="24"/>
              </w:rPr>
              <w:t>file)</w:t>
            </w:r>
          </w:p>
          <w:p w:rsidR="008B2B3B" w:rsidRPr="008B2B3B" w:rsidRDefault="00CD1116" w:rsidP="005A2231">
            <w:pPr>
              <w:spacing w:line="240" w:lineRule="atLeast"/>
              <w:rPr>
                <w:szCs w:val="24"/>
              </w:rPr>
            </w:pPr>
            <w:r w:rsidRPr="008B2B3B">
              <w:rPr>
                <w:szCs w:val="24"/>
              </w:rPr>
              <w:t>DSEY</w:t>
            </w:r>
            <w:r>
              <w:rPr>
                <w:szCs w:val="24"/>
              </w:rPr>
              <w:t>1</w:t>
            </w:r>
            <w:r w:rsidR="00CD7F1B">
              <w:rPr>
                <w:szCs w:val="24"/>
              </w:rPr>
              <w:t>4</w:t>
            </w:r>
            <w:r w:rsidRPr="008B2B3B">
              <w:rPr>
                <w:szCs w:val="24"/>
              </w:rPr>
              <w:t>53</w:t>
            </w:r>
            <w:r w:rsidR="008B2B3B" w:rsidRPr="008B2B3B">
              <w:rPr>
                <w:szCs w:val="24"/>
              </w:rPr>
              <w:t>=DSEYY2R3 (</w:t>
            </w:r>
            <w:r w:rsidR="00D15DAA" w:rsidRPr="008B2B3B">
              <w:rPr>
                <w:szCs w:val="24"/>
              </w:rPr>
              <w:t>20</w:t>
            </w:r>
            <w:r w:rsidR="00D15DAA">
              <w:rPr>
                <w:szCs w:val="24"/>
              </w:rPr>
              <w:t>1</w:t>
            </w:r>
            <w:r w:rsidR="00730CF0">
              <w:rPr>
                <w:szCs w:val="24"/>
              </w:rPr>
              <w:t>3</w:t>
            </w:r>
            <w:r w:rsidR="00D15DAA" w:rsidRPr="008B2B3B">
              <w:rPr>
                <w:szCs w:val="24"/>
              </w:rPr>
              <w:t xml:space="preserve"> </w:t>
            </w:r>
            <w:r w:rsidR="008B2B3B" w:rsidRPr="008B2B3B">
              <w:rPr>
                <w:szCs w:val="24"/>
              </w:rPr>
              <w:t>file)</w:t>
            </w:r>
          </w:p>
          <w:p w:rsidR="008B2B3B" w:rsidRPr="008B2B3B" w:rsidRDefault="008B2B3B" w:rsidP="005A2231">
            <w:pPr>
              <w:spacing w:line="240" w:lineRule="atLeast"/>
              <w:rPr>
                <w:szCs w:val="24"/>
              </w:rPr>
            </w:pPr>
          </w:p>
          <w:p w:rsidR="008B2B3B" w:rsidRPr="008B2B3B" w:rsidRDefault="00092320" w:rsidP="005A2231">
            <w:pPr>
              <w:spacing w:line="240" w:lineRule="atLeast"/>
              <w:rPr>
                <w:szCs w:val="24"/>
              </w:rPr>
            </w:pPr>
            <w:r w:rsidRPr="008B2B3B">
              <w:rPr>
                <w:szCs w:val="24"/>
              </w:rPr>
              <w:t>DSEB</w:t>
            </w:r>
            <w:r>
              <w:rPr>
                <w:szCs w:val="24"/>
              </w:rPr>
              <w:t>1</w:t>
            </w:r>
            <w:r w:rsidR="00A64ECF">
              <w:rPr>
                <w:szCs w:val="24"/>
              </w:rPr>
              <w:t>3</w:t>
            </w:r>
            <w:r w:rsidRPr="008B2B3B">
              <w:rPr>
                <w:szCs w:val="24"/>
              </w:rPr>
              <w:t>53</w:t>
            </w:r>
            <w:r w:rsidR="008B2B3B" w:rsidRPr="008B2B3B">
              <w:rPr>
                <w:szCs w:val="24"/>
              </w:rPr>
              <w:t>=DSEBY1R5 (</w:t>
            </w:r>
            <w:r w:rsidR="00D15DAA" w:rsidRPr="008B2B3B">
              <w:rPr>
                <w:szCs w:val="24"/>
              </w:rPr>
              <w:t>20</w:t>
            </w:r>
            <w:r w:rsidR="00D15DAA">
              <w:rPr>
                <w:szCs w:val="24"/>
              </w:rPr>
              <w:t>1</w:t>
            </w:r>
            <w:r w:rsidR="00730CF0">
              <w:rPr>
                <w:szCs w:val="24"/>
              </w:rPr>
              <w:t>4</w:t>
            </w:r>
            <w:r w:rsidR="00D15DAA" w:rsidRPr="008B2B3B">
              <w:rPr>
                <w:szCs w:val="24"/>
              </w:rPr>
              <w:t xml:space="preserve"> </w:t>
            </w:r>
            <w:r w:rsidR="008B2B3B" w:rsidRPr="008B2B3B">
              <w:rPr>
                <w:szCs w:val="24"/>
              </w:rPr>
              <w:t>file)</w:t>
            </w:r>
          </w:p>
          <w:p w:rsidR="008B2B3B" w:rsidRPr="008B2B3B" w:rsidRDefault="002D7902" w:rsidP="005A2231">
            <w:pPr>
              <w:spacing w:line="240" w:lineRule="atLeast"/>
              <w:rPr>
                <w:szCs w:val="24"/>
              </w:rPr>
            </w:pPr>
            <w:r w:rsidRPr="008B2B3B">
              <w:rPr>
                <w:szCs w:val="24"/>
              </w:rPr>
              <w:t>DSEY</w:t>
            </w:r>
            <w:r>
              <w:rPr>
                <w:szCs w:val="24"/>
              </w:rPr>
              <w:t>1</w:t>
            </w:r>
            <w:r w:rsidR="00A64ECF">
              <w:rPr>
                <w:szCs w:val="24"/>
              </w:rPr>
              <w:t>3</w:t>
            </w:r>
            <w:r w:rsidRPr="008B2B3B">
              <w:rPr>
                <w:szCs w:val="24"/>
              </w:rPr>
              <w:t>53</w:t>
            </w:r>
            <w:r w:rsidR="008B2B3B" w:rsidRPr="008B2B3B">
              <w:rPr>
                <w:szCs w:val="24"/>
              </w:rPr>
              <w:t>=DSEYY1R5 (</w:t>
            </w:r>
            <w:r w:rsidR="00D15DAA" w:rsidRPr="008B2B3B">
              <w:rPr>
                <w:szCs w:val="24"/>
              </w:rPr>
              <w:t>20</w:t>
            </w:r>
            <w:r w:rsidR="00D15DAA">
              <w:rPr>
                <w:szCs w:val="24"/>
              </w:rPr>
              <w:t>1</w:t>
            </w:r>
            <w:r w:rsidR="00730CF0">
              <w:rPr>
                <w:szCs w:val="24"/>
              </w:rPr>
              <w:t>4</w:t>
            </w:r>
            <w:r w:rsidR="00D15DAA" w:rsidRPr="008B2B3B">
              <w:rPr>
                <w:szCs w:val="24"/>
              </w:rPr>
              <w:t xml:space="preserve"> </w:t>
            </w:r>
            <w:r w:rsidR="008B2B3B" w:rsidRPr="008B2B3B">
              <w:rPr>
                <w:szCs w:val="24"/>
              </w:rPr>
              <w:t>file)</w:t>
            </w:r>
          </w:p>
          <w:p w:rsidR="008B2B3B" w:rsidRPr="008B2B3B" w:rsidRDefault="002D7902" w:rsidP="005A2231">
            <w:pPr>
              <w:spacing w:line="240" w:lineRule="atLeast"/>
              <w:rPr>
                <w:szCs w:val="24"/>
              </w:rPr>
            </w:pPr>
            <w:r w:rsidRPr="008B2B3B">
              <w:rPr>
                <w:szCs w:val="24"/>
              </w:rPr>
              <w:t>DSEY</w:t>
            </w:r>
            <w:r>
              <w:rPr>
                <w:szCs w:val="24"/>
              </w:rPr>
              <w:t>1</w:t>
            </w:r>
            <w:r w:rsidR="00A64ECF">
              <w:rPr>
                <w:szCs w:val="24"/>
              </w:rPr>
              <w:t>4</w:t>
            </w:r>
            <w:r w:rsidRPr="008B2B3B">
              <w:rPr>
                <w:szCs w:val="24"/>
              </w:rPr>
              <w:t>53</w:t>
            </w:r>
            <w:r w:rsidR="008B2B3B" w:rsidRPr="008B2B3B">
              <w:rPr>
                <w:szCs w:val="24"/>
              </w:rPr>
              <w:t>=DSEYY2R5 (</w:t>
            </w:r>
            <w:r w:rsidR="00D15DAA" w:rsidRPr="008B2B3B">
              <w:rPr>
                <w:szCs w:val="24"/>
              </w:rPr>
              <w:t>20</w:t>
            </w:r>
            <w:r w:rsidR="00D15DAA">
              <w:rPr>
                <w:szCs w:val="24"/>
              </w:rPr>
              <w:t>1</w:t>
            </w:r>
            <w:r w:rsidR="00730CF0">
              <w:rPr>
                <w:szCs w:val="24"/>
              </w:rPr>
              <w:t>4</w:t>
            </w:r>
            <w:r w:rsidR="00D15DAA" w:rsidRPr="008B2B3B">
              <w:rPr>
                <w:szCs w:val="24"/>
              </w:rPr>
              <w:t xml:space="preserve"> </w:t>
            </w:r>
            <w:r w:rsidR="008B2B3B" w:rsidRPr="008B2B3B">
              <w:rPr>
                <w:szCs w:val="24"/>
              </w:rPr>
              <w:t>file)</w:t>
            </w:r>
          </w:p>
          <w:p w:rsidR="008B2B3B" w:rsidRPr="008B2B3B" w:rsidRDefault="002D7902" w:rsidP="00307A99">
            <w:pPr>
              <w:spacing w:line="240" w:lineRule="atLeast"/>
              <w:rPr>
                <w:szCs w:val="24"/>
              </w:rPr>
            </w:pPr>
            <w:r>
              <w:rPr>
                <w:szCs w:val="24"/>
              </w:rPr>
              <w:t>DSEY1</w:t>
            </w:r>
            <w:r w:rsidR="004E7A11">
              <w:rPr>
                <w:szCs w:val="24"/>
              </w:rPr>
              <w:t>5</w:t>
            </w:r>
            <w:r w:rsidRPr="008B2B3B">
              <w:rPr>
                <w:szCs w:val="24"/>
              </w:rPr>
              <w:t>53</w:t>
            </w:r>
            <w:r w:rsidR="008B2B3B" w:rsidRPr="008B2B3B">
              <w:rPr>
                <w:szCs w:val="24"/>
              </w:rPr>
              <w:t>=DSEYY3R5 (</w:t>
            </w:r>
            <w:r w:rsidR="00D15DAA" w:rsidRPr="008B2B3B">
              <w:rPr>
                <w:szCs w:val="24"/>
              </w:rPr>
              <w:t>20</w:t>
            </w:r>
            <w:r w:rsidR="00D15DAA">
              <w:rPr>
                <w:szCs w:val="24"/>
              </w:rPr>
              <w:t>1</w:t>
            </w:r>
            <w:r w:rsidR="00730CF0">
              <w:rPr>
                <w:szCs w:val="24"/>
              </w:rPr>
              <w:t>4</w:t>
            </w:r>
            <w:r w:rsidR="00D15DAA" w:rsidRPr="008B2B3B">
              <w:rPr>
                <w:szCs w:val="24"/>
              </w:rPr>
              <w:t xml:space="preserve"> </w:t>
            </w:r>
            <w:r w:rsidR="008B2B3B" w:rsidRPr="008B2B3B">
              <w:rPr>
                <w:szCs w:val="24"/>
              </w:rPr>
              <w:t>file)</w:t>
            </w:r>
          </w:p>
        </w:tc>
      </w:tr>
      <w:tr w:rsidR="008B2B3B" w:rsidRPr="008B2B3B" w:rsidTr="00003A80">
        <w:tc>
          <w:tcPr>
            <w:tcW w:w="1278"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Job Change</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3142</w:t>
            </w:r>
          </w:p>
          <w:p w:rsidR="008B2B3B" w:rsidRPr="008B2B3B" w:rsidRDefault="008B2B3B" w:rsidP="005A2231">
            <w:pPr>
              <w:spacing w:line="240" w:lineRule="atLeast"/>
              <w:rPr>
                <w:szCs w:val="24"/>
              </w:rPr>
            </w:pPr>
            <w:r w:rsidRPr="008B2B3B">
              <w:rPr>
                <w:szCs w:val="24"/>
              </w:rPr>
              <w:t>4253</w:t>
            </w:r>
          </w:p>
        </w:tc>
        <w:tc>
          <w:tcPr>
            <w:tcW w:w="1980" w:type="dxa"/>
            <w:shd w:val="clear" w:color="auto" w:fill="auto"/>
          </w:tcPr>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12 for </w:t>
            </w:r>
            <w:r w:rsidR="006002E7" w:rsidRPr="008B2B3B">
              <w:rPr>
                <w:szCs w:val="24"/>
              </w:rPr>
              <w:t>20</w:t>
            </w:r>
            <w:r w:rsidR="006002E7">
              <w:rPr>
                <w:szCs w:val="24"/>
              </w:rPr>
              <w:t>1</w:t>
            </w:r>
            <w:r w:rsidR="00CD7F1B">
              <w:rPr>
                <w:szCs w:val="24"/>
              </w:rPr>
              <w:t>3</w:t>
            </w:r>
          </w:p>
          <w:p w:rsidR="008B2B3B" w:rsidRPr="008B2B3B" w:rsidRDefault="008B2B3B" w:rsidP="005A2231">
            <w:pPr>
              <w:spacing w:line="240" w:lineRule="atLeast"/>
              <w:rPr>
                <w:szCs w:val="24"/>
              </w:rPr>
            </w:pPr>
            <w:r w:rsidRPr="008B2B3B">
              <w:rPr>
                <w:szCs w:val="24"/>
              </w:rPr>
              <w:t xml:space="preserve">23 for </w:t>
            </w:r>
            <w:r w:rsidR="006002E7" w:rsidRPr="008B2B3B">
              <w:rPr>
                <w:szCs w:val="24"/>
              </w:rPr>
              <w:t>20</w:t>
            </w:r>
            <w:r w:rsidR="006002E7">
              <w:rPr>
                <w:szCs w:val="24"/>
              </w:rPr>
              <w:t>1</w:t>
            </w:r>
            <w:r w:rsidR="00CD7F1B">
              <w:rPr>
                <w:szCs w:val="24"/>
              </w:rPr>
              <w:t>3</w:t>
            </w: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34 for </w:t>
            </w:r>
            <w:r w:rsidR="006002E7" w:rsidRPr="008B2B3B">
              <w:rPr>
                <w:szCs w:val="24"/>
              </w:rPr>
              <w:t>20</w:t>
            </w:r>
            <w:r w:rsidR="006002E7">
              <w:rPr>
                <w:szCs w:val="24"/>
              </w:rPr>
              <w:t>1</w:t>
            </w:r>
            <w:r w:rsidR="00CD7F1B">
              <w:rPr>
                <w:szCs w:val="24"/>
              </w:rPr>
              <w:t>4</w:t>
            </w:r>
          </w:p>
          <w:p w:rsidR="008B2B3B" w:rsidRPr="008B2B3B" w:rsidRDefault="008B2B3B" w:rsidP="00602474">
            <w:pPr>
              <w:spacing w:line="240" w:lineRule="atLeast"/>
              <w:rPr>
                <w:szCs w:val="24"/>
              </w:rPr>
            </w:pPr>
            <w:r w:rsidRPr="008B2B3B">
              <w:rPr>
                <w:szCs w:val="24"/>
              </w:rPr>
              <w:t xml:space="preserve">45 for </w:t>
            </w:r>
            <w:r w:rsidR="006002E7" w:rsidRPr="008B2B3B">
              <w:rPr>
                <w:szCs w:val="24"/>
              </w:rPr>
              <w:t>20</w:t>
            </w:r>
            <w:r w:rsidR="006002E7">
              <w:rPr>
                <w:szCs w:val="24"/>
              </w:rPr>
              <w:t>1</w:t>
            </w:r>
            <w:r w:rsidR="00CD7F1B">
              <w:rPr>
                <w:szCs w:val="24"/>
              </w:rPr>
              <w:t>4</w:t>
            </w:r>
          </w:p>
        </w:tc>
        <w:tc>
          <w:tcPr>
            <w:tcW w:w="4410" w:type="dxa"/>
            <w:shd w:val="clear" w:color="auto" w:fill="auto"/>
          </w:tcPr>
          <w:p w:rsidR="008B2B3B" w:rsidRPr="008B2B3B" w:rsidRDefault="008B2B3B" w:rsidP="005A2231">
            <w:pPr>
              <w:spacing w:line="240" w:lineRule="atLeast"/>
              <w:rPr>
                <w:szCs w:val="24"/>
              </w:rPr>
            </w:pPr>
            <w:r w:rsidRPr="008B2B3B">
              <w:rPr>
                <w:szCs w:val="24"/>
              </w:rPr>
              <w:t>All cases:</w:t>
            </w:r>
          </w:p>
          <w:p w:rsidR="008B2B3B" w:rsidRPr="008B2B3B" w:rsidRDefault="008B2B3B" w:rsidP="005A2231">
            <w:pPr>
              <w:spacing w:line="240" w:lineRule="atLeast"/>
              <w:rPr>
                <w:szCs w:val="24"/>
              </w:rPr>
            </w:pPr>
            <w:r w:rsidRPr="008B2B3B">
              <w:rPr>
                <w:szCs w:val="24"/>
              </w:rPr>
              <w:t>CHGJ3142=CHGJ12(</w:t>
            </w:r>
            <w:r w:rsidR="00094F4D" w:rsidRPr="008B2B3B">
              <w:rPr>
                <w:szCs w:val="24"/>
              </w:rPr>
              <w:t>20</w:t>
            </w:r>
            <w:r w:rsidR="00094F4D">
              <w:rPr>
                <w:szCs w:val="24"/>
              </w:rPr>
              <w:t>1</w:t>
            </w:r>
            <w:r w:rsidR="00CD7F1B">
              <w:rPr>
                <w:szCs w:val="24"/>
              </w:rPr>
              <w:t>3</w:t>
            </w:r>
            <w:r w:rsidR="00094F4D"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CHGJ4253=CHGJ23(</w:t>
            </w:r>
            <w:r w:rsidR="00094F4D" w:rsidRPr="008B2B3B">
              <w:rPr>
                <w:szCs w:val="24"/>
              </w:rPr>
              <w:t>20</w:t>
            </w:r>
            <w:r w:rsidR="00094F4D">
              <w:rPr>
                <w:szCs w:val="24"/>
              </w:rPr>
              <w:t>1</w:t>
            </w:r>
            <w:r w:rsidR="00CD7F1B">
              <w:rPr>
                <w:szCs w:val="24"/>
              </w:rPr>
              <w:t>3</w:t>
            </w:r>
            <w:r w:rsidR="00094F4D"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YCHJ3142=YCHJ12(</w:t>
            </w:r>
            <w:r w:rsidR="00094F4D" w:rsidRPr="008B2B3B">
              <w:rPr>
                <w:szCs w:val="24"/>
              </w:rPr>
              <w:t>20</w:t>
            </w:r>
            <w:r w:rsidR="00094F4D">
              <w:rPr>
                <w:szCs w:val="24"/>
              </w:rPr>
              <w:t>1</w:t>
            </w:r>
            <w:r w:rsidR="00CD7F1B">
              <w:rPr>
                <w:szCs w:val="24"/>
              </w:rPr>
              <w:t>3</w:t>
            </w:r>
            <w:r w:rsidR="00094F4D"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YCHJ4253=YCHJ23(</w:t>
            </w:r>
            <w:r w:rsidR="00094F4D" w:rsidRPr="008B2B3B">
              <w:rPr>
                <w:szCs w:val="24"/>
              </w:rPr>
              <w:t>20</w:t>
            </w:r>
            <w:r w:rsidR="00094F4D">
              <w:rPr>
                <w:szCs w:val="24"/>
              </w:rPr>
              <w:t>1</w:t>
            </w:r>
            <w:r w:rsidR="00CD7F1B">
              <w:rPr>
                <w:szCs w:val="24"/>
              </w:rPr>
              <w:t>3</w:t>
            </w:r>
            <w:r w:rsidR="00094F4D"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CHGJ3142=CHGJ34 (</w:t>
            </w:r>
            <w:r w:rsidR="00094F4D" w:rsidRPr="008B2B3B">
              <w:rPr>
                <w:szCs w:val="24"/>
              </w:rPr>
              <w:t>20</w:t>
            </w:r>
            <w:r w:rsidR="00094F4D">
              <w:rPr>
                <w:szCs w:val="24"/>
              </w:rPr>
              <w:t>1</w:t>
            </w:r>
            <w:r w:rsidR="00CD7F1B">
              <w:rPr>
                <w:szCs w:val="24"/>
              </w:rPr>
              <w:t>4</w:t>
            </w:r>
            <w:r w:rsidR="00094F4D"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CHGJ4253=CHGJ45 (</w:t>
            </w:r>
            <w:r w:rsidR="00094F4D" w:rsidRPr="008B2B3B">
              <w:rPr>
                <w:szCs w:val="24"/>
              </w:rPr>
              <w:t>20</w:t>
            </w:r>
            <w:r w:rsidR="00094F4D">
              <w:rPr>
                <w:szCs w:val="24"/>
              </w:rPr>
              <w:t>1</w:t>
            </w:r>
            <w:r w:rsidR="00CD7F1B">
              <w:rPr>
                <w:szCs w:val="24"/>
              </w:rPr>
              <w:t>4</w:t>
            </w:r>
            <w:r w:rsidR="00094F4D"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YCHJ3142=YCHJ34 (</w:t>
            </w:r>
            <w:r w:rsidR="00094F4D" w:rsidRPr="008B2B3B">
              <w:rPr>
                <w:szCs w:val="24"/>
              </w:rPr>
              <w:t>20</w:t>
            </w:r>
            <w:r w:rsidR="00094F4D">
              <w:rPr>
                <w:szCs w:val="24"/>
              </w:rPr>
              <w:t>1</w:t>
            </w:r>
            <w:r w:rsidR="00CD7F1B">
              <w:rPr>
                <w:szCs w:val="24"/>
              </w:rPr>
              <w:t>4</w:t>
            </w:r>
            <w:r w:rsidR="00094F4D" w:rsidRPr="008B2B3B">
              <w:rPr>
                <w:szCs w:val="24"/>
              </w:rPr>
              <w:t xml:space="preserve"> </w:t>
            </w:r>
            <w:r w:rsidRPr="008B2B3B">
              <w:rPr>
                <w:szCs w:val="24"/>
              </w:rPr>
              <w:t>file)</w:t>
            </w:r>
          </w:p>
          <w:p w:rsidR="008B2B3B" w:rsidRPr="008B2B3B" w:rsidRDefault="008B2B3B" w:rsidP="00602474">
            <w:pPr>
              <w:spacing w:line="240" w:lineRule="atLeast"/>
              <w:rPr>
                <w:szCs w:val="24"/>
              </w:rPr>
            </w:pPr>
            <w:r w:rsidRPr="008B2B3B">
              <w:rPr>
                <w:szCs w:val="24"/>
              </w:rPr>
              <w:t>YCHJ4253=YCHJ45 (</w:t>
            </w:r>
            <w:r w:rsidR="00094F4D" w:rsidRPr="008B2B3B">
              <w:rPr>
                <w:szCs w:val="24"/>
              </w:rPr>
              <w:t>20</w:t>
            </w:r>
            <w:r w:rsidR="00094F4D">
              <w:rPr>
                <w:szCs w:val="24"/>
              </w:rPr>
              <w:t>1</w:t>
            </w:r>
            <w:r w:rsidR="00CD7F1B">
              <w:rPr>
                <w:szCs w:val="24"/>
              </w:rPr>
              <w:t>4</w:t>
            </w:r>
            <w:r w:rsidR="00094F4D" w:rsidRPr="008B2B3B">
              <w:rPr>
                <w:szCs w:val="24"/>
              </w:rPr>
              <w:t xml:space="preserve"> </w:t>
            </w:r>
            <w:r w:rsidRPr="008B2B3B">
              <w:rPr>
                <w:szCs w:val="24"/>
              </w:rPr>
              <w:t>file)</w:t>
            </w:r>
          </w:p>
        </w:tc>
      </w:tr>
      <w:tr w:rsidR="008B2B3B" w:rsidRPr="008B2B3B" w:rsidTr="00003A80">
        <w:tc>
          <w:tcPr>
            <w:tcW w:w="1278" w:type="dxa"/>
            <w:shd w:val="clear" w:color="auto" w:fill="auto"/>
          </w:tcPr>
          <w:p w:rsidR="00B33049" w:rsidRDefault="00B33049" w:rsidP="005A2231">
            <w:pPr>
              <w:spacing w:line="240" w:lineRule="atLeast"/>
              <w:rPr>
                <w:szCs w:val="24"/>
              </w:rPr>
            </w:pPr>
          </w:p>
          <w:p w:rsidR="008B2B3B" w:rsidRDefault="008B2B3B" w:rsidP="005A2231">
            <w:pPr>
              <w:spacing w:line="240" w:lineRule="atLeast"/>
              <w:rPr>
                <w:szCs w:val="24"/>
              </w:rPr>
            </w:pPr>
            <w:r w:rsidRPr="008B2B3B">
              <w:rPr>
                <w:szCs w:val="24"/>
              </w:rPr>
              <w:t>Cancer</w:t>
            </w:r>
            <w:r w:rsidR="003F0481">
              <w:rPr>
                <w:szCs w:val="24"/>
              </w:rPr>
              <w:t>/</w:t>
            </w:r>
          </w:p>
          <w:p w:rsidR="003F0481" w:rsidRPr="008B2B3B" w:rsidRDefault="003F0481" w:rsidP="0070657F">
            <w:pPr>
              <w:spacing w:line="240" w:lineRule="atLeast"/>
              <w:rPr>
                <w:szCs w:val="24"/>
              </w:rPr>
            </w:pPr>
            <w:r>
              <w:rPr>
                <w:szCs w:val="24"/>
              </w:rPr>
              <w:t>Cancer in remission</w:t>
            </w:r>
            <w:r w:rsidR="0070657F" w:rsidRPr="0070657F">
              <w:rPr>
                <w:rStyle w:val="FootnoteReference"/>
                <w:szCs w:val="24"/>
                <w:vertAlign w:val="superscript"/>
              </w:rPr>
              <w:footnoteReference w:id="4"/>
            </w:r>
          </w:p>
        </w:tc>
        <w:tc>
          <w:tcPr>
            <w:tcW w:w="1980" w:type="dxa"/>
            <w:shd w:val="clear" w:color="auto" w:fill="auto"/>
          </w:tcPr>
          <w:p w:rsidR="00B33049" w:rsidRDefault="00B33049" w:rsidP="005A2231">
            <w:pPr>
              <w:spacing w:line="240" w:lineRule="atLeast"/>
              <w:rPr>
                <w:szCs w:val="24"/>
              </w:rPr>
            </w:pPr>
          </w:p>
          <w:p w:rsidR="008B2B3B" w:rsidRPr="008B2B3B" w:rsidRDefault="008B2B3B" w:rsidP="005A2231">
            <w:pPr>
              <w:spacing w:line="240" w:lineRule="atLeast"/>
              <w:rPr>
                <w:szCs w:val="24"/>
              </w:rPr>
            </w:pPr>
            <w:r w:rsidRPr="008B2B3B">
              <w:rPr>
                <w:szCs w:val="24"/>
              </w:rPr>
              <w:t>No suffixes</w:t>
            </w:r>
            <w:r w:rsidRPr="008B2B3B">
              <w:rPr>
                <w:rStyle w:val="FootnoteReference"/>
                <w:szCs w:val="24"/>
                <w:vertAlign w:val="superscript"/>
              </w:rPr>
              <w:footnoteReference w:id="5"/>
            </w:r>
          </w:p>
        </w:tc>
        <w:tc>
          <w:tcPr>
            <w:tcW w:w="1980" w:type="dxa"/>
            <w:shd w:val="clear" w:color="auto" w:fill="auto"/>
          </w:tcPr>
          <w:p w:rsidR="00B33049" w:rsidRDefault="00B33049"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Y1 for </w:t>
            </w:r>
            <w:r w:rsidR="0086232F" w:rsidRPr="008B2B3B">
              <w:rPr>
                <w:szCs w:val="24"/>
              </w:rPr>
              <w:t>20</w:t>
            </w:r>
            <w:r w:rsidR="0086232F">
              <w:rPr>
                <w:szCs w:val="24"/>
              </w:rPr>
              <w:t>1</w:t>
            </w:r>
            <w:r w:rsidR="00CD7F1B">
              <w:rPr>
                <w:szCs w:val="24"/>
              </w:rPr>
              <w:t>3</w:t>
            </w:r>
          </w:p>
          <w:p w:rsidR="008B2B3B" w:rsidRPr="008B2B3B" w:rsidRDefault="008B2B3B" w:rsidP="00602474">
            <w:pPr>
              <w:spacing w:line="240" w:lineRule="atLeast"/>
              <w:rPr>
                <w:szCs w:val="24"/>
              </w:rPr>
            </w:pPr>
            <w:r w:rsidRPr="008B2B3B">
              <w:rPr>
                <w:szCs w:val="24"/>
              </w:rPr>
              <w:t xml:space="preserve">Y2 for </w:t>
            </w:r>
            <w:r w:rsidR="0086232F" w:rsidRPr="008B2B3B">
              <w:rPr>
                <w:szCs w:val="24"/>
              </w:rPr>
              <w:t>20</w:t>
            </w:r>
            <w:r w:rsidR="0086232F">
              <w:rPr>
                <w:szCs w:val="24"/>
              </w:rPr>
              <w:t>1</w:t>
            </w:r>
            <w:r w:rsidR="00CD7F1B">
              <w:rPr>
                <w:szCs w:val="24"/>
              </w:rPr>
              <w:t>4</w:t>
            </w:r>
          </w:p>
        </w:tc>
        <w:tc>
          <w:tcPr>
            <w:tcW w:w="4410" w:type="dxa"/>
            <w:shd w:val="clear" w:color="auto" w:fill="auto"/>
          </w:tcPr>
          <w:p w:rsidR="008B2B3B" w:rsidRPr="008B2B3B" w:rsidRDefault="008B2B3B" w:rsidP="005A2231">
            <w:pPr>
              <w:spacing w:line="240" w:lineRule="atLeast"/>
              <w:rPr>
                <w:szCs w:val="24"/>
              </w:rPr>
            </w:pPr>
            <w:r w:rsidRPr="008B2B3B">
              <w:rPr>
                <w:szCs w:val="24"/>
              </w:rPr>
              <w:t>Example:</w:t>
            </w:r>
          </w:p>
          <w:p w:rsidR="008B2B3B" w:rsidRPr="008B2B3B" w:rsidRDefault="008B2B3B" w:rsidP="005A2231">
            <w:pPr>
              <w:spacing w:line="240" w:lineRule="atLeast"/>
              <w:rPr>
                <w:szCs w:val="24"/>
              </w:rPr>
            </w:pPr>
            <w:r w:rsidRPr="008B2B3B">
              <w:rPr>
                <w:szCs w:val="24"/>
              </w:rPr>
              <w:t>CALUNG=CALUNGY1(</w:t>
            </w:r>
            <w:r w:rsidR="0048573B" w:rsidRPr="008B2B3B">
              <w:rPr>
                <w:szCs w:val="24"/>
              </w:rPr>
              <w:t>20</w:t>
            </w:r>
            <w:r w:rsidR="0048573B">
              <w:rPr>
                <w:szCs w:val="24"/>
              </w:rPr>
              <w:t>1</w:t>
            </w:r>
            <w:r w:rsidR="00CD7F1B">
              <w:rPr>
                <w:szCs w:val="24"/>
              </w:rPr>
              <w:t>3</w:t>
            </w:r>
            <w:r w:rsidR="0048573B" w:rsidRPr="008B2B3B">
              <w:rPr>
                <w:szCs w:val="24"/>
              </w:rPr>
              <w:t xml:space="preserve"> </w:t>
            </w:r>
            <w:r w:rsidRPr="008B2B3B">
              <w:rPr>
                <w:szCs w:val="24"/>
              </w:rPr>
              <w:t>file)</w:t>
            </w:r>
          </w:p>
          <w:p w:rsidR="008B2B3B" w:rsidRDefault="008B2B3B" w:rsidP="005A2231">
            <w:pPr>
              <w:spacing w:line="240" w:lineRule="atLeast"/>
              <w:rPr>
                <w:szCs w:val="24"/>
              </w:rPr>
            </w:pPr>
            <w:r w:rsidRPr="008B2B3B">
              <w:rPr>
                <w:szCs w:val="24"/>
              </w:rPr>
              <w:t>CALUNG=CALUNGY2 (</w:t>
            </w:r>
            <w:r w:rsidR="00CE13E3" w:rsidRPr="008B2B3B">
              <w:rPr>
                <w:szCs w:val="24"/>
              </w:rPr>
              <w:t>20</w:t>
            </w:r>
            <w:r w:rsidR="00CE13E3">
              <w:rPr>
                <w:szCs w:val="24"/>
              </w:rPr>
              <w:t>1</w:t>
            </w:r>
            <w:r w:rsidR="00CD7F1B">
              <w:rPr>
                <w:szCs w:val="24"/>
              </w:rPr>
              <w:t>4</w:t>
            </w:r>
            <w:r w:rsidR="00CE13E3" w:rsidRPr="008B2B3B">
              <w:rPr>
                <w:szCs w:val="24"/>
              </w:rPr>
              <w:t xml:space="preserve"> </w:t>
            </w:r>
            <w:r w:rsidRPr="008B2B3B">
              <w:rPr>
                <w:szCs w:val="24"/>
              </w:rPr>
              <w:t>file)</w:t>
            </w:r>
          </w:p>
          <w:p w:rsidR="003F0481" w:rsidRDefault="003F0481" w:rsidP="00CE13E3">
            <w:pPr>
              <w:spacing w:line="240" w:lineRule="atLeast"/>
              <w:rPr>
                <w:szCs w:val="24"/>
              </w:rPr>
            </w:pPr>
            <w:r>
              <w:rPr>
                <w:szCs w:val="24"/>
              </w:rPr>
              <w:t>BLDRREMS=</w:t>
            </w:r>
            <w:r w:rsidR="00CE13E3">
              <w:rPr>
                <w:szCs w:val="24"/>
              </w:rPr>
              <w:t xml:space="preserve">BLDRRMY1 </w:t>
            </w:r>
            <w:r>
              <w:rPr>
                <w:szCs w:val="24"/>
              </w:rPr>
              <w:t>(</w:t>
            </w:r>
            <w:r w:rsidRPr="008B2B3B">
              <w:rPr>
                <w:szCs w:val="24"/>
              </w:rPr>
              <w:t>20</w:t>
            </w:r>
            <w:r>
              <w:rPr>
                <w:szCs w:val="24"/>
              </w:rPr>
              <w:t>1</w:t>
            </w:r>
            <w:r w:rsidR="00CD7F1B">
              <w:rPr>
                <w:szCs w:val="24"/>
              </w:rPr>
              <w:t>3</w:t>
            </w:r>
            <w:r w:rsidRPr="008B2B3B">
              <w:rPr>
                <w:szCs w:val="24"/>
              </w:rPr>
              <w:t xml:space="preserve"> file</w:t>
            </w:r>
            <w:r>
              <w:rPr>
                <w:szCs w:val="24"/>
              </w:rPr>
              <w:t>)</w:t>
            </w:r>
          </w:p>
          <w:p w:rsidR="00CE13E3" w:rsidRPr="008B2B3B" w:rsidRDefault="00CE13E3" w:rsidP="00602474">
            <w:pPr>
              <w:spacing w:line="240" w:lineRule="atLeast"/>
              <w:rPr>
                <w:szCs w:val="24"/>
              </w:rPr>
            </w:pPr>
            <w:r>
              <w:rPr>
                <w:szCs w:val="24"/>
              </w:rPr>
              <w:t>BLDRREMS=BLDRRMY2 (</w:t>
            </w:r>
            <w:r w:rsidRPr="008B2B3B">
              <w:rPr>
                <w:szCs w:val="24"/>
              </w:rPr>
              <w:t>20</w:t>
            </w:r>
            <w:r>
              <w:rPr>
                <w:szCs w:val="24"/>
              </w:rPr>
              <w:t>1</w:t>
            </w:r>
            <w:r w:rsidR="00CD7F1B">
              <w:rPr>
                <w:szCs w:val="24"/>
              </w:rPr>
              <w:t>4</w:t>
            </w:r>
            <w:r w:rsidRPr="008B2B3B">
              <w:rPr>
                <w:szCs w:val="24"/>
              </w:rPr>
              <w:t xml:space="preserve"> file</w:t>
            </w:r>
            <w:r>
              <w:rPr>
                <w:szCs w:val="24"/>
              </w:rPr>
              <w:t>)</w:t>
            </w:r>
          </w:p>
        </w:tc>
      </w:tr>
      <w:tr w:rsidR="008B2B3B" w:rsidRPr="008B2B3B" w:rsidTr="00003A80">
        <w:tc>
          <w:tcPr>
            <w:tcW w:w="1278" w:type="dxa"/>
            <w:shd w:val="clear" w:color="auto" w:fill="auto"/>
          </w:tcPr>
          <w:p w:rsidR="00B33049" w:rsidRDefault="00B33049" w:rsidP="005A2231">
            <w:pPr>
              <w:spacing w:line="240" w:lineRule="atLeast"/>
              <w:rPr>
                <w:szCs w:val="24"/>
              </w:rPr>
            </w:pPr>
          </w:p>
          <w:p w:rsidR="008B2B3B" w:rsidRPr="008B2B3B" w:rsidRDefault="008B2B3B" w:rsidP="005A2231">
            <w:pPr>
              <w:spacing w:line="240" w:lineRule="atLeast"/>
              <w:rPr>
                <w:szCs w:val="24"/>
              </w:rPr>
            </w:pPr>
            <w:r w:rsidRPr="008B2B3B">
              <w:rPr>
                <w:szCs w:val="24"/>
              </w:rPr>
              <w:t>Age of Diagnosis</w:t>
            </w:r>
          </w:p>
        </w:tc>
        <w:tc>
          <w:tcPr>
            <w:tcW w:w="1980" w:type="dxa"/>
            <w:shd w:val="clear" w:color="auto" w:fill="auto"/>
          </w:tcPr>
          <w:p w:rsidR="00B33049" w:rsidRDefault="00B33049" w:rsidP="005A2231">
            <w:pPr>
              <w:spacing w:line="240" w:lineRule="atLeast"/>
              <w:rPr>
                <w:szCs w:val="24"/>
              </w:rPr>
            </w:pPr>
          </w:p>
          <w:p w:rsidR="008B2B3B" w:rsidRPr="008B2B3B" w:rsidRDefault="008B2B3B" w:rsidP="005A2231">
            <w:pPr>
              <w:spacing w:line="240" w:lineRule="atLeast"/>
              <w:rPr>
                <w:szCs w:val="24"/>
              </w:rPr>
            </w:pPr>
            <w:r w:rsidRPr="008B2B3B">
              <w:rPr>
                <w:szCs w:val="24"/>
              </w:rPr>
              <w:t>No suffixes</w:t>
            </w:r>
            <w:r w:rsidR="0070657F" w:rsidRPr="0070657F">
              <w:rPr>
                <w:rStyle w:val="FootnoteReference"/>
                <w:szCs w:val="24"/>
                <w:vertAlign w:val="superscript"/>
              </w:rPr>
              <w:footnoteReference w:customMarkFollows="1" w:id="6"/>
              <w:t>5</w:t>
            </w:r>
          </w:p>
        </w:tc>
        <w:tc>
          <w:tcPr>
            <w:tcW w:w="1980" w:type="dxa"/>
            <w:shd w:val="clear" w:color="auto" w:fill="auto"/>
          </w:tcPr>
          <w:p w:rsidR="00B33049" w:rsidRDefault="00B33049" w:rsidP="005A2231">
            <w:pPr>
              <w:spacing w:line="240" w:lineRule="atLeast"/>
              <w:rPr>
                <w:szCs w:val="24"/>
              </w:rPr>
            </w:pPr>
          </w:p>
          <w:p w:rsidR="008B2B3B" w:rsidRPr="008B2B3B" w:rsidRDefault="008B2B3B" w:rsidP="005A2231">
            <w:pPr>
              <w:spacing w:line="240" w:lineRule="atLeast"/>
              <w:rPr>
                <w:szCs w:val="24"/>
              </w:rPr>
            </w:pPr>
            <w:r w:rsidRPr="008B2B3B">
              <w:rPr>
                <w:szCs w:val="24"/>
              </w:rPr>
              <w:t xml:space="preserve">Y1 for </w:t>
            </w:r>
            <w:r w:rsidR="0086232F" w:rsidRPr="008B2B3B">
              <w:rPr>
                <w:szCs w:val="24"/>
              </w:rPr>
              <w:t>20</w:t>
            </w:r>
            <w:r w:rsidR="0086232F">
              <w:rPr>
                <w:szCs w:val="24"/>
              </w:rPr>
              <w:t>1</w:t>
            </w:r>
            <w:r w:rsidR="00CD7F1B">
              <w:rPr>
                <w:szCs w:val="24"/>
              </w:rPr>
              <w:t>3</w:t>
            </w:r>
          </w:p>
          <w:p w:rsidR="008B2B3B" w:rsidRPr="008B2B3B" w:rsidRDefault="008B2B3B" w:rsidP="00602474">
            <w:pPr>
              <w:spacing w:line="240" w:lineRule="atLeast"/>
              <w:rPr>
                <w:szCs w:val="24"/>
              </w:rPr>
            </w:pPr>
            <w:r w:rsidRPr="008B2B3B">
              <w:rPr>
                <w:szCs w:val="24"/>
              </w:rPr>
              <w:t xml:space="preserve">Y2 for </w:t>
            </w:r>
            <w:r w:rsidR="0086232F" w:rsidRPr="008B2B3B">
              <w:rPr>
                <w:szCs w:val="24"/>
              </w:rPr>
              <w:t>20</w:t>
            </w:r>
            <w:r w:rsidR="0086232F">
              <w:rPr>
                <w:szCs w:val="24"/>
              </w:rPr>
              <w:t>1</w:t>
            </w:r>
            <w:r w:rsidR="00CD7F1B">
              <w:rPr>
                <w:szCs w:val="24"/>
              </w:rPr>
              <w:t>4</w:t>
            </w:r>
          </w:p>
        </w:tc>
        <w:tc>
          <w:tcPr>
            <w:tcW w:w="4410" w:type="dxa"/>
            <w:shd w:val="clear" w:color="auto" w:fill="auto"/>
          </w:tcPr>
          <w:p w:rsidR="008B2B3B" w:rsidRPr="008B2B3B" w:rsidRDefault="008B2B3B" w:rsidP="005A2231">
            <w:pPr>
              <w:spacing w:line="240" w:lineRule="atLeast"/>
              <w:rPr>
                <w:szCs w:val="24"/>
              </w:rPr>
            </w:pPr>
            <w:r w:rsidRPr="008B2B3B">
              <w:rPr>
                <w:szCs w:val="24"/>
              </w:rPr>
              <w:t>Example:</w:t>
            </w:r>
          </w:p>
          <w:p w:rsidR="008B2B3B" w:rsidRPr="008B2B3B" w:rsidRDefault="008B2B3B" w:rsidP="005A2231">
            <w:pPr>
              <w:spacing w:line="240" w:lineRule="atLeast"/>
              <w:rPr>
                <w:szCs w:val="24"/>
              </w:rPr>
            </w:pPr>
            <w:r w:rsidRPr="008B2B3B">
              <w:rPr>
                <w:szCs w:val="24"/>
              </w:rPr>
              <w:t>CHDAGED=CHDAGY1 (</w:t>
            </w:r>
            <w:r w:rsidR="00A3736A" w:rsidRPr="008B2B3B">
              <w:rPr>
                <w:szCs w:val="24"/>
              </w:rPr>
              <w:t>20</w:t>
            </w:r>
            <w:r w:rsidR="00A3736A">
              <w:rPr>
                <w:szCs w:val="24"/>
              </w:rPr>
              <w:t>1</w:t>
            </w:r>
            <w:r w:rsidR="00CD7F1B">
              <w:rPr>
                <w:szCs w:val="24"/>
              </w:rPr>
              <w:t>3</w:t>
            </w:r>
            <w:r w:rsidR="00A3736A"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CHDAGED=CHDAGY2 (</w:t>
            </w:r>
            <w:r w:rsidR="00A3736A" w:rsidRPr="008B2B3B">
              <w:rPr>
                <w:szCs w:val="24"/>
              </w:rPr>
              <w:t>20</w:t>
            </w:r>
            <w:r w:rsidR="00A3736A">
              <w:rPr>
                <w:szCs w:val="24"/>
              </w:rPr>
              <w:t>1</w:t>
            </w:r>
            <w:r w:rsidR="00CD7F1B">
              <w:rPr>
                <w:szCs w:val="24"/>
              </w:rPr>
              <w:t>4</w:t>
            </w:r>
            <w:r w:rsidR="00A3736A" w:rsidRPr="008B2B3B">
              <w:rPr>
                <w:szCs w:val="24"/>
              </w:rPr>
              <w:t xml:space="preserve"> </w:t>
            </w:r>
            <w:r w:rsidRPr="008B2B3B">
              <w:rPr>
                <w:szCs w:val="24"/>
              </w:rPr>
              <w:t>file)</w:t>
            </w:r>
          </w:p>
          <w:p w:rsidR="008B2B3B" w:rsidRPr="008B2B3B" w:rsidRDefault="008B2B3B" w:rsidP="005A2231">
            <w:pPr>
              <w:spacing w:line="240" w:lineRule="atLeast"/>
              <w:rPr>
                <w:szCs w:val="24"/>
              </w:rPr>
            </w:pPr>
            <w:r w:rsidRPr="008B2B3B">
              <w:rPr>
                <w:szCs w:val="24"/>
              </w:rPr>
              <w:t>CHOLAGED=CHOLAGY1(</w:t>
            </w:r>
            <w:r w:rsidR="00A3736A">
              <w:rPr>
                <w:szCs w:val="24"/>
              </w:rPr>
              <w:t>201</w:t>
            </w:r>
            <w:r w:rsidR="00CD7F1B">
              <w:rPr>
                <w:szCs w:val="24"/>
              </w:rPr>
              <w:t>3</w:t>
            </w:r>
            <w:r w:rsidR="00A3736A" w:rsidRPr="008B2B3B">
              <w:rPr>
                <w:szCs w:val="24"/>
              </w:rPr>
              <w:t xml:space="preserve"> </w:t>
            </w:r>
            <w:r w:rsidRPr="008B2B3B">
              <w:rPr>
                <w:szCs w:val="24"/>
              </w:rPr>
              <w:t>file)</w:t>
            </w:r>
          </w:p>
          <w:p w:rsidR="008B2B3B" w:rsidRPr="008B2B3B" w:rsidRDefault="008B2B3B" w:rsidP="00602474">
            <w:pPr>
              <w:spacing w:line="240" w:lineRule="atLeast"/>
              <w:rPr>
                <w:szCs w:val="24"/>
              </w:rPr>
            </w:pPr>
            <w:r w:rsidRPr="008B2B3B">
              <w:rPr>
                <w:szCs w:val="24"/>
              </w:rPr>
              <w:t>CHOLAGED=CHOLAGY2(</w:t>
            </w:r>
            <w:r w:rsidR="00A3736A">
              <w:rPr>
                <w:szCs w:val="24"/>
              </w:rPr>
              <w:t>201</w:t>
            </w:r>
            <w:r w:rsidR="00CD7F1B">
              <w:rPr>
                <w:szCs w:val="24"/>
              </w:rPr>
              <w:t>4</w:t>
            </w:r>
            <w:r w:rsidR="00A3736A" w:rsidRPr="008B2B3B">
              <w:rPr>
                <w:szCs w:val="24"/>
              </w:rPr>
              <w:t xml:space="preserve"> </w:t>
            </w:r>
            <w:r w:rsidRPr="008B2B3B">
              <w:rPr>
                <w:szCs w:val="24"/>
              </w:rPr>
              <w:t>file)</w:t>
            </w:r>
          </w:p>
        </w:tc>
      </w:tr>
    </w:tbl>
    <w:p w:rsidR="004B6C1A" w:rsidRPr="008B2B3B" w:rsidRDefault="004B6C1A" w:rsidP="004B6C1A">
      <w:pPr>
        <w:rPr>
          <w:szCs w:val="24"/>
        </w:rPr>
      </w:pPr>
    </w:p>
    <w:p w:rsidR="004B6C1A" w:rsidRDefault="004B6C1A" w:rsidP="004B6C1A">
      <w:pPr>
        <w:pStyle w:val="Heading3"/>
        <w:numPr>
          <w:ilvl w:val="3"/>
          <w:numId w:val="12"/>
        </w:numPr>
        <w:rPr>
          <w:rStyle w:val="SubtleEmphasis"/>
          <w:rFonts w:ascii="Times New Roman" w:hAnsi="Times New Roman" w:cs="Times New Roman"/>
          <w:i w:val="0"/>
          <w:color w:val="auto"/>
        </w:rPr>
      </w:pPr>
      <w:bookmarkStart w:id="129" w:name="_Toc311792632"/>
      <w:bookmarkStart w:id="130" w:name="_Toc311793412"/>
      <w:bookmarkStart w:id="131" w:name="_Toc311793561"/>
      <w:bookmarkStart w:id="132" w:name="_Toc311793605"/>
      <w:bookmarkStart w:id="133" w:name="_Toc311793617"/>
      <w:bookmarkStart w:id="134" w:name="_Toc311793629"/>
      <w:bookmarkStart w:id="135" w:name="_Toc311793644"/>
      <w:bookmarkStart w:id="136" w:name="_Toc312047630"/>
      <w:r w:rsidRPr="008B2B3B">
        <w:rPr>
          <w:rStyle w:val="SubtleEmphasis"/>
          <w:rFonts w:ascii="Times New Roman" w:hAnsi="Times New Roman" w:cs="Times New Roman"/>
          <w:i w:val="0"/>
          <w:iCs w:val="0"/>
          <w:color w:val="auto"/>
        </w:rPr>
        <w:lastRenderedPageBreak/>
        <w:t>Constructed</w:t>
      </w:r>
      <w:r w:rsidRPr="008B2B3B">
        <w:rPr>
          <w:rStyle w:val="SubtleEmphasis"/>
          <w:rFonts w:ascii="Times New Roman" w:hAnsi="Times New Roman" w:cs="Times New Roman"/>
          <w:i w:val="0"/>
          <w:color w:val="auto"/>
        </w:rPr>
        <w:t xml:space="preserve"> Variables for Selection of Group</w:t>
      </w:r>
      <w:bookmarkEnd w:id="129"/>
      <w:bookmarkEnd w:id="130"/>
      <w:bookmarkEnd w:id="131"/>
      <w:bookmarkEnd w:id="132"/>
      <w:bookmarkEnd w:id="133"/>
      <w:bookmarkEnd w:id="134"/>
      <w:bookmarkEnd w:id="135"/>
      <w:bookmarkEnd w:id="136"/>
    </w:p>
    <w:p w:rsidR="001F4603" w:rsidRPr="001F4603" w:rsidRDefault="001F4603" w:rsidP="001F4603"/>
    <w:p w:rsidR="004B6C1A" w:rsidRPr="008B2B3B" w:rsidRDefault="004B6C1A" w:rsidP="004B6C1A">
      <w:pPr>
        <w:rPr>
          <w:szCs w:val="24"/>
        </w:rPr>
      </w:pPr>
      <w:r w:rsidRPr="008B2B3B">
        <w:rPr>
          <w:szCs w:val="24"/>
        </w:rPr>
        <w:t>The following eight variables were constructed and included on the file to facilitate the selection of appropriate cases for various analyses.  Table 2 below contains descriptive statistics for these variables.</w:t>
      </w:r>
    </w:p>
    <w:p w:rsidR="004B6C1A" w:rsidRPr="008B2B3B" w:rsidRDefault="004B6C1A" w:rsidP="004B6C1A">
      <w:pPr>
        <w:rPr>
          <w:szCs w:val="24"/>
        </w:rPr>
      </w:pPr>
    </w:p>
    <w:p w:rsidR="004B6C1A" w:rsidRPr="008B2B3B" w:rsidRDefault="004B6C1A" w:rsidP="004B6C1A">
      <w:pPr>
        <w:rPr>
          <w:szCs w:val="24"/>
        </w:rPr>
      </w:pPr>
      <w:r w:rsidRPr="008B2B3B">
        <w:rPr>
          <w:szCs w:val="24"/>
        </w:rPr>
        <w:t>YEARIND</w:t>
      </w:r>
      <w:r w:rsidRPr="008B2B3B">
        <w:rPr>
          <w:szCs w:val="24"/>
        </w:rPr>
        <w:tab/>
        <w:t xml:space="preserve">1=both years, 2=in </w:t>
      </w:r>
      <w:r w:rsidR="00D72964" w:rsidRPr="008B2B3B">
        <w:rPr>
          <w:szCs w:val="24"/>
        </w:rPr>
        <w:t>20</w:t>
      </w:r>
      <w:r w:rsidR="003D357A">
        <w:rPr>
          <w:szCs w:val="24"/>
        </w:rPr>
        <w:t>1</w:t>
      </w:r>
      <w:r w:rsidR="00CD7F1B">
        <w:rPr>
          <w:szCs w:val="24"/>
        </w:rPr>
        <w:t>3</w:t>
      </w:r>
      <w:r w:rsidR="00D72964" w:rsidRPr="008B2B3B">
        <w:rPr>
          <w:szCs w:val="24"/>
        </w:rPr>
        <w:t xml:space="preserve"> </w:t>
      </w:r>
      <w:r w:rsidRPr="008B2B3B">
        <w:rPr>
          <w:szCs w:val="24"/>
        </w:rPr>
        <w:t xml:space="preserve">only, and 3=in </w:t>
      </w:r>
      <w:r w:rsidR="00D72964" w:rsidRPr="008B2B3B">
        <w:rPr>
          <w:szCs w:val="24"/>
        </w:rPr>
        <w:t>20</w:t>
      </w:r>
      <w:r w:rsidR="003D357A">
        <w:rPr>
          <w:szCs w:val="24"/>
        </w:rPr>
        <w:t>1</w:t>
      </w:r>
      <w:r w:rsidR="00CD7F1B">
        <w:rPr>
          <w:szCs w:val="24"/>
        </w:rPr>
        <w:t>4</w:t>
      </w:r>
      <w:r w:rsidR="00D72964" w:rsidRPr="008B2B3B">
        <w:rPr>
          <w:szCs w:val="24"/>
        </w:rPr>
        <w:t xml:space="preserve"> </w:t>
      </w:r>
      <w:r w:rsidRPr="008B2B3B">
        <w:rPr>
          <w:szCs w:val="24"/>
        </w:rPr>
        <w:t>only</w:t>
      </w:r>
    </w:p>
    <w:p w:rsidR="004B6C1A" w:rsidRPr="008B2B3B" w:rsidRDefault="004B6C1A" w:rsidP="004B6C1A">
      <w:pPr>
        <w:rPr>
          <w:szCs w:val="24"/>
        </w:rPr>
      </w:pPr>
      <w:r w:rsidRPr="008B2B3B">
        <w:rPr>
          <w:szCs w:val="24"/>
        </w:rPr>
        <w:t>ALL5RDS</w:t>
      </w:r>
      <w:r w:rsidRPr="008B2B3B">
        <w:rPr>
          <w:szCs w:val="24"/>
        </w:rPr>
        <w:tab/>
      </w:r>
      <w:proofErr w:type="spellStart"/>
      <w:r w:rsidRPr="008B2B3B">
        <w:rPr>
          <w:szCs w:val="24"/>
        </w:rPr>
        <w:t>Inscope</w:t>
      </w:r>
      <w:proofErr w:type="spellEnd"/>
      <w:r w:rsidRPr="008B2B3B">
        <w:rPr>
          <w:szCs w:val="24"/>
        </w:rPr>
        <w:t xml:space="preserve"> and data collected in all 5 rounds (0=no, 1=yes)</w:t>
      </w:r>
    </w:p>
    <w:p w:rsidR="004B6C1A" w:rsidRPr="008B2B3B" w:rsidRDefault="004B6C1A" w:rsidP="004B6C1A">
      <w:pPr>
        <w:rPr>
          <w:szCs w:val="24"/>
        </w:rPr>
      </w:pPr>
      <w:r w:rsidRPr="008B2B3B">
        <w:rPr>
          <w:szCs w:val="24"/>
        </w:rPr>
        <w:t>DIED</w:t>
      </w:r>
      <w:r w:rsidRPr="008B2B3B">
        <w:rPr>
          <w:szCs w:val="24"/>
        </w:rPr>
        <w:tab/>
      </w:r>
      <w:r w:rsidRPr="008B2B3B">
        <w:rPr>
          <w:szCs w:val="24"/>
        </w:rPr>
        <w:tab/>
      </w:r>
      <w:proofErr w:type="spellStart"/>
      <w:r w:rsidRPr="008B2B3B">
        <w:rPr>
          <w:szCs w:val="24"/>
        </w:rPr>
        <w:t>Died</w:t>
      </w:r>
      <w:proofErr w:type="spellEnd"/>
      <w:r w:rsidRPr="008B2B3B">
        <w:rPr>
          <w:szCs w:val="24"/>
        </w:rPr>
        <w:t xml:space="preserve"> during the two-year survey period (0=no, 1=yes)</w:t>
      </w:r>
    </w:p>
    <w:p w:rsidR="004B6C1A" w:rsidRPr="008B2B3B" w:rsidRDefault="006C795E" w:rsidP="004B6C1A">
      <w:pPr>
        <w:ind w:left="1440" w:hanging="1440"/>
        <w:rPr>
          <w:szCs w:val="24"/>
        </w:rPr>
      </w:pPr>
      <w:r>
        <w:rPr>
          <w:szCs w:val="24"/>
        </w:rPr>
        <w:t>INST</w:t>
      </w:r>
      <w:r>
        <w:rPr>
          <w:szCs w:val="24"/>
        </w:rPr>
        <w:tab/>
      </w:r>
      <w:r w:rsidR="004B6C1A" w:rsidRPr="008B2B3B">
        <w:rPr>
          <w:szCs w:val="24"/>
        </w:rPr>
        <w:t>Institutionalized for some time during the two-year survey period (0=no, 1=yes)</w:t>
      </w:r>
    </w:p>
    <w:p w:rsidR="004B6C1A" w:rsidRPr="008B2B3B" w:rsidRDefault="004B6C1A" w:rsidP="004B6C1A">
      <w:pPr>
        <w:ind w:left="1440" w:hanging="1440"/>
        <w:rPr>
          <w:szCs w:val="24"/>
        </w:rPr>
      </w:pPr>
      <w:r w:rsidRPr="008B2B3B">
        <w:rPr>
          <w:szCs w:val="24"/>
        </w:rPr>
        <w:t>MILITARY</w:t>
      </w:r>
      <w:r w:rsidRPr="008B2B3B">
        <w:rPr>
          <w:szCs w:val="24"/>
        </w:rPr>
        <w:tab/>
        <w:t>Active duty military for some time during the two-year survey period (0=no, 1=yes)</w:t>
      </w:r>
    </w:p>
    <w:p w:rsidR="004B6C1A" w:rsidRPr="008B2B3B" w:rsidRDefault="004B6C1A" w:rsidP="004B6C1A">
      <w:pPr>
        <w:ind w:left="1440" w:hanging="1440"/>
        <w:rPr>
          <w:szCs w:val="24"/>
        </w:rPr>
      </w:pPr>
      <w:r w:rsidRPr="008B2B3B">
        <w:rPr>
          <w:szCs w:val="24"/>
        </w:rPr>
        <w:t>ENTRSRVY</w:t>
      </w:r>
      <w:r w:rsidRPr="008B2B3B">
        <w:rPr>
          <w:szCs w:val="24"/>
        </w:rPr>
        <w:tab/>
        <w:t>Entered survey after beginning of panel (mainly births; also includes persons who had no initial chance of selection who moved into a MEPS sample household) (0=no, 1=yes)</w:t>
      </w:r>
    </w:p>
    <w:p w:rsidR="004B6C1A" w:rsidRPr="008B2B3B" w:rsidRDefault="004B6C1A" w:rsidP="004B6C1A">
      <w:pPr>
        <w:rPr>
          <w:szCs w:val="24"/>
        </w:rPr>
      </w:pPr>
      <w:r w:rsidRPr="008B2B3B">
        <w:rPr>
          <w:szCs w:val="24"/>
        </w:rPr>
        <w:t>LEFTUS</w:t>
      </w:r>
      <w:r w:rsidRPr="008B2B3B">
        <w:rPr>
          <w:szCs w:val="24"/>
        </w:rPr>
        <w:tab/>
        <w:t>Moved out of the country after beginning of panel (0=no, 1=yes)</w:t>
      </w:r>
    </w:p>
    <w:p w:rsidR="004B6C1A" w:rsidRPr="008B2B3B" w:rsidRDefault="004B6C1A" w:rsidP="004B6C1A">
      <w:pPr>
        <w:rPr>
          <w:szCs w:val="24"/>
        </w:rPr>
      </w:pPr>
      <w:r w:rsidRPr="008B2B3B">
        <w:rPr>
          <w:szCs w:val="24"/>
        </w:rPr>
        <w:t>OTHER</w:t>
      </w:r>
      <w:r w:rsidRPr="008B2B3B">
        <w:rPr>
          <w:szCs w:val="24"/>
        </w:rPr>
        <w:tab/>
        <w:t>Not identified in any of the above analytic groups (0=no, 1=yes)</w:t>
      </w:r>
    </w:p>
    <w:p w:rsidR="004B6C1A" w:rsidRPr="008B2B3B" w:rsidRDefault="004B6C1A" w:rsidP="004B6C1A">
      <w:pPr>
        <w:rPr>
          <w:szCs w:val="24"/>
        </w:rPr>
      </w:pPr>
    </w:p>
    <w:p w:rsidR="004B6C1A" w:rsidRPr="008B2B3B" w:rsidRDefault="004B6C1A" w:rsidP="004B6C1A">
      <w:pPr>
        <w:rPr>
          <w:b/>
          <w:szCs w:val="24"/>
        </w:rPr>
      </w:pPr>
      <w:r w:rsidRPr="008B2B3B">
        <w:rPr>
          <w:b/>
          <w:szCs w:val="24"/>
        </w:rPr>
        <w:t xml:space="preserve">Table 2: Frequencies and Percentage for Constructed Variables </w:t>
      </w:r>
    </w:p>
    <w:p w:rsidR="004B6C1A" w:rsidRPr="008B2B3B" w:rsidRDefault="004B6C1A" w:rsidP="004B6C1A">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5"/>
        <w:gridCol w:w="1363"/>
        <w:gridCol w:w="1980"/>
      </w:tblGrid>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Variable</w:t>
            </w:r>
          </w:p>
        </w:tc>
        <w:tc>
          <w:tcPr>
            <w:tcW w:w="1363" w:type="dxa"/>
            <w:shd w:val="clear" w:color="auto" w:fill="auto"/>
          </w:tcPr>
          <w:p w:rsidR="004B6C1A" w:rsidRPr="008B2B3B" w:rsidRDefault="004B6C1A" w:rsidP="005A2231">
            <w:pPr>
              <w:spacing w:line="240" w:lineRule="atLeast"/>
              <w:jc w:val="right"/>
              <w:rPr>
                <w:szCs w:val="24"/>
              </w:rPr>
            </w:pPr>
            <w:r w:rsidRPr="008B2B3B">
              <w:rPr>
                <w:szCs w:val="24"/>
              </w:rPr>
              <w:t xml:space="preserve">Number of Records </w:t>
            </w:r>
          </w:p>
        </w:tc>
        <w:tc>
          <w:tcPr>
            <w:tcW w:w="1980" w:type="dxa"/>
            <w:shd w:val="clear" w:color="auto" w:fill="auto"/>
          </w:tcPr>
          <w:p w:rsidR="004B6C1A" w:rsidRPr="008B2B3B" w:rsidRDefault="00351B5E" w:rsidP="00256AA0">
            <w:pPr>
              <w:spacing w:line="240" w:lineRule="atLeast"/>
              <w:jc w:val="right"/>
              <w:rPr>
                <w:szCs w:val="24"/>
              </w:rPr>
            </w:pPr>
            <w:r>
              <w:rPr>
                <w:szCs w:val="24"/>
              </w:rPr>
              <w:t>Percentage of Records (N=</w:t>
            </w:r>
            <w:r w:rsidR="00026696">
              <w:rPr>
                <w:szCs w:val="24"/>
              </w:rPr>
              <w:t>16,714</w:t>
            </w:r>
            <w:r w:rsidR="004B6C1A" w:rsidRPr="008B2B3B">
              <w:rPr>
                <w:szCs w:val="24"/>
              </w:rPr>
              <w:t>)</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YEARIND=1 (i.e., person in both years)</w:t>
            </w:r>
          </w:p>
        </w:tc>
        <w:tc>
          <w:tcPr>
            <w:tcW w:w="1363" w:type="dxa"/>
            <w:shd w:val="clear" w:color="auto" w:fill="auto"/>
          </w:tcPr>
          <w:p w:rsidR="004B6C1A" w:rsidRPr="008B2B3B" w:rsidRDefault="00026696" w:rsidP="00256AA0">
            <w:pPr>
              <w:spacing w:line="240" w:lineRule="atLeast"/>
              <w:jc w:val="right"/>
              <w:rPr>
                <w:szCs w:val="24"/>
              </w:rPr>
            </w:pPr>
            <w:r>
              <w:rPr>
                <w:szCs w:val="24"/>
              </w:rPr>
              <w:t>16,364</w:t>
            </w:r>
          </w:p>
        </w:tc>
        <w:tc>
          <w:tcPr>
            <w:tcW w:w="1980" w:type="dxa"/>
            <w:shd w:val="clear" w:color="auto" w:fill="auto"/>
          </w:tcPr>
          <w:p w:rsidR="004B6C1A" w:rsidRPr="008B2B3B" w:rsidRDefault="00733B3F" w:rsidP="00256AA0">
            <w:pPr>
              <w:spacing w:line="240" w:lineRule="atLeast"/>
              <w:jc w:val="right"/>
              <w:rPr>
                <w:szCs w:val="24"/>
              </w:rPr>
            </w:pPr>
            <w:r>
              <w:rPr>
                <w:szCs w:val="24"/>
              </w:rPr>
              <w:t>97.</w:t>
            </w:r>
            <w:r w:rsidR="00026696">
              <w:rPr>
                <w:szCs w:val="24"/>
              </w:rPr>
              <w:t>9</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ALL5RDS=1 (yes)</w:t>
            </w:r>
          </w:p>
        </w:tc>
        <w:tc>
          <w:tcPr>
            <w:tcW w:w="1363" w:type="dxa"/>
            <w:shd w:val="clear" w:color="auto" w:fill="auto"/>
          </w:tcPr>
          <w:p w:rsidR="004B6C1A" w:rsidRPr="008B2B3B" w:rsidRDefault="00026696" w:rsidP="00256AA0">
            <w:pPr>
              <w:spacing w:line="240" w:lineRule="atLeast"/>
              <w:jc w:val="right"/>
              <w:rPr>
                <w:szCs w:val="24"/>
              </w:rPr>
            </w:pPr>
            <w:r>
              <w:rPr>
                <w:szCs w:val="24"/>
              </w:rPr>
              <w:t>15,467</w:t>
            </w:r>
          </w:p>
        </w:tc>
        <w:tc>
          <w:tcPr>
            <w:tcW w:w="1980" w:type="dxa"/>
            <w:shd w:val="clear" w:color="auto" w:fill="auto"/>
          </w:tcPr>
          <w:p w:rsidR="004B6C1A" w:rsidRPr="008B2B3B" w:rsidRDefault="00026696" w:rsidP="00256AA0">
            <w:pPr>
              <w:spacing w:line="240" w:lineRule="atLeast"/>
              <w:jc w:val="right"/>
              <w:rPr>
                <w:szCs w:val="24"/>
              </w:rPr>
            </w:pPr>
            <w:r>
              <w:rPr>
                <w:szCs w:val="24"/>
              </w:rPr>
              <w:t>92.5</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DIED=1 (yes)</w:t>
            </w:r>
          </w:p>
        </w:tc>
        <w:tc>
          <w:tcPr>
            <w:tcW w:w="1363" w:type="dxa"/>
            <w:shd w:val="clear" w:color="auto" w:fill="auto"/>
          </w:tcPr>
          <w:p w:rsidR="004B6C1A" w:rsidRPr="008B2B3B" w:rsidRDefault="00026696" w:rsidP="00256AA0">
            <w:pPr>
              <w:spacing w:line="240" w:lineRule="atLeast"/>
              <w:jc w:val="right"/>
              <w:rPr>
                <w:szCs w:val="24"/>
              </w:rPr>
            </w:pPr>
            <w:r>
              <w:rPr>
                <w:szCs w:val="24"/>
              </w:rPr>
              <w:t>167</w:t>
            </w:r>
          </w:p>
        </w:tc>
        <w:tc>
          <w:tcPr>
            <w:tcW w:w="1980" w:type="dxa"/>
            <w:shd w:val="clear" w:color="auto" w:fill="auto"/>
          </w:tcPr>
          <w:p w:rsidR="004B6C1A" w:rsidRPr="008B2B3B" w:rsidRDefault="001161F2" w:rsidP="00256AA0">
            <w:pPr>
              <w:spacing w:line="240" w:lineRule="atLeast"/>
              <w:jc w:val="right"/>
              <w:rPr>
                <w:szCs w:val="24"/>
              </w:rPr>
            </w:pPr>
            <w:r>
              <w:rPr>
                <w:szCs w:val="24"/>
              </w:rPr>
              <w:t>1.</w:t>
            </w:r>
            <w:r w:rsidR="00256AA0">
              <w:rPr>
                <w:szCs w:val="24"/>
              </w:rPr>
              <w:t>0</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INST=1 (yes)</w:t>
            </w:r>
          </w:p>
        </w:tc>
        <w:tc>
          <w:tcPr>
            <w:tcW w:w="1363" w:type="dxa"/>
            <w:shd w:val="clear" w:color="auto" w:fill="auto"/>
          </w:tcPr>
          <w:p w:rsidR="004B6C1A" w:rsidRPr="008B2B3B" w:rsidRDefault="00026696" w:rsidP="00256AA0">
            <w:pPr>
              <w:spacing w:line="240" w:lineRule="atLeast"/>
              <w:jc w:val="right"/>
              <w:rPr>
                <w:szCs w:val="24"/>
              </w:rPr>
            </w:pPr>
            <w:r>
              <w:rPr>
                <w:szCs w:val="24"/>
              </w:rPr>
              <w:t>55</w:t>
            </w:r>
          </w:p>
        </w:tc>
        <w:tc>
          <w:tcPr>
            <w:tcW w:w="1980" w:type="dxa"/>
            <w:shd w:val="clear" w:color="auto" w:fill="auto"/>
          </w:tcPr>
          <w:p w:rsidR="004B6C1A" w:rsidRPr="008B2B3B" w:rsidRDefault="00733B3F" w:rsidP="00256AA0">
            <w:pPr>
              <w:spacing w:line="240" w:lineRule="atLeast"/>
              <w:jc w:val="right"/>
              <w:rPr>
                <w:szCs w:val="24"/>
              </w:rPr>
            </w:pPr>
            <w:r>
              <w:rPr>
                <w:szCs w:val="24"/>
              </w:rPr>
              <w:t>0.</w:t>
            </w:r>
            <w:r w:rsidR="00026696">
              <w:rPr>
                <w:szCs w:val="24"/>
              </w:rPr>
              <w:t>3</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MILITARY=1 (yes)</w:t>
            </w:r>
          </w:p>
        </w:tc>
        <w:tc>
          <w:tcPr>
            <w:tcW w:w="1363" w:type="dxa"/>
            <w:shd w:val="clear" w:color="auto" w:fill="auto"/>
          </w:tcPr>
          <w:p w:rsidR="004B6C1A" w:rsidRPr="008B2B3B" w:rsidRDefault="00026696" w:rsidP="00256AA0">
            <w:pPr>
              <w:spacing w:line="240" w:lineRule="atLeast"/>
              <w:jc w:val="right"/>
              <w:rPr>
                <w:szCs w:val="24"/>
              </w:rPr>
            </w:pPr>
            <w:r>
              <w:rPr>
                <w:szCs w:val="24"/>
              </w:rPr>
              <w:t>33</w:t>
            </w:r>
          </w:p>
        </w:tc>
        <w:tc>
          <w:tcPr>
            <w:tcW w:w="1980" w:type="dxa"/>
            <w:shd w:val="clear" w:color="auto" w:fill="auto"/>
          </w:tcPr>
          <w:p w:rsidR="004B6C1A" w:rsidRPr="008B2B3B" w:rsidRDefault="00733B3F" w:rsidP="005A2231">
            <w:pPr>
              <w:spacing w:line="240" w:lineRule="atLeast"/>
              <w:jc w:val="right"/>
              <w:rPr>
                <w:szCs w:val="24"/>
              </w:rPr>
            </w:pPr>
            <w:r>
              <w:rPr>
                <w:szCs w:val="24"/>
              </w:rPr>
              <w:t>0.2</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ENTRSRVY=1 (yes)</w:t>
            </w:r>
          </w:p>
        </w:tc>
        <w:tc>
          <w:tcPr>
            <w:tcW w:w="1363" w:type="dxa"/>
            <w:shd w:val="clear" w:color="auto" w:fill="auto"/>
          </w:tcPr>
          <w:p w:rsidR="004B6C1A" w:rsidRPr="008B2B3B" w:rsidRDefault="00026696" w:rsidP="00256AA0">
            <w:pPr>
              <w:spacing w:line="240" w:lineRule="atLeast"/>
              <w:jc w:val="right"/>
              <w:rPr>
                <w:szCs w:val="24"/>
              </w:rPr>
            </w:pPr>
            <w:r>
              <w:rPr>
                <w:szCs w:val="24"/>
              </w:rPr>
              <w:t>864</w:t>
            </w:r>
          </w:p>
        </w:tc>
        <w:tc>
          <w:tcPr>
            <w:tcW w:w="1980" w:type="dxa"/>
            <w:shd w:val="clear" w:color="auto" w:fill="auto"/>
          </w:tcPr>
          <w:p w:rsidR="004B6C1A" w:rsidRPr="008B2B3B" w:rsidRDefault="00733B3F" w:rsidP="00256AA0">
            <w:pPr>
              <w:spacing w:line="240" w:lineRule="atLeast"/>
              <w:jc w:val="right"/>
              <w:rPr>
                <w:szCs w:val="24"/>
              </w:rPr>
            </w:pPr>
            <w:r>
              <w:rPr>
                <w:szCs w:val="24"/>
              </w:rPr>
              <w:t>5.</w:t>
            </w:r>
            <w:r w:rsidR="00026696">
              <w:rPr>
                <w:szCs w:val="24"/>
              </w:rPr>
              <w:t>2</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LEFTUS=1 (yes)</w:t>
            </w:r>
          </w:p>
        </w:tc>
        <w:tc>
          <w:tcPr>
            <w:tcW w:w="1363" w:type="dxa"/>
            <w:shd w:val="clear" w:color="auto" w:fill="auto"/>
          </w:tcPr>
          <w:p w:rsidR="004B6C1A" w:rsidRPr="008B2B3B" w:rsidRDefault="00026696" w:rsidP="00256AA0">
            <w:pPr>
              <w:spacing w:line="240" w:lineRule="atLeast"/>
              <w:jc w:val="right"/>
              <w:rPr>
                <w:szCs w:val="24"/>
              </w:rPr>
            </w:pPr>
            <w:r>
              <w:rPr>
                <w:szCs w:val="24"/>
              </w:rPr>
              <w:t>49</w:t>
            </w:r>
          </w:p>
        </w:tc>
        <w:tc>
          <w:tcPr>
            <w:tcW w:w="1980" w:type="dxa"/>
            <w:shd w:val="clear" w:color="auto" w:fill="auto"/>
          </w:tcPr>
          <w:p w:rsidR="004B6C1A" w:rsidRPr="008B2B3B" w:rsidRDefault="00772D63" w:rsidP="00733B3F">
            <w:pPr>
              <w:spacing w:line="240" w:lineRule="atLeast"/>
              <w:jc w:val="right"/>
              <w:rPr>
                <w:szCs w:val="24"/>
              </w:rPr>
            </w:pPr>
            <w:r>
              <w:rPr>
                <w:szCs w:val="24"/>
              </w:rPr>
              <w:t>0.</w:t>
            </w:r>
            <w:r w:rsidR="00026696">
              <w:rPr>
                <w:szCs w:val="24"/>
              </w:rPr>
              <w:t>3</w:t>
            </w:r>
          </w:p>
        </w:tc>
      </w:tr>
      <w:tr w:rsidR="008B2B3B" w:rsidRPr="008B2B3B" w:rsidTr="008B2B3B">
        <w:tc>
          <w:tcPr>
            <w:tcW w:w="4415" w:type="dxa"/>
            <w:shd w:val="clear" w:color="auto" w:fill="auto"/>
          </w:tcPr>
          <w:p w:rsidR="004B6C1A" w:rsidRPr="008B2B3B" w:rsidRDefault="004B6C1A" w:rsidP="005A2231">
            <w:pPr>
              <w:spacing w:line="240" w:lineRule="atLeast"/>
              <w:jc w:val="both"/>
              <w:rPr>
                <w:szCs w:val="24"/>
              </w:rPr>
            </w:pPr>
            <w:r w:rsidRPr="008B2B3B">
              <w:rPr>
                <w:szCs w:val="24"/>
              </w:rPr>
              <w:t>OTHER=1 (yes)</w:t>
            </w:r>
          </w:p>
        </w:tc>
        <w:tc>
          <w:tcPr>
            <w:tcW w:w="1363" w:type="dxa"/>
            <w:shd w:val="clear" w:color="auto" w:fill="auto"/>
          </w:tcPr>
          <w:p w:rsidR="004B6C1A" w:rsidRPr="008B2B3B" w:rsidRDefault="00026696" w:rsidP="00256AA0">
            <w:pPr>
              <w:spacing w:line="240" w:lineRule="atLeast"/>
              <w:jc w:val="right"/>
              <w:rPr>
                <w:szCs w:val="24"/>
              </w:rPr>
            </w:pPr>
            <w:r>
              <w:rPr>
                <w:szCs w:val="24"/>
              </w:rPr>
              <w:t>101</w:t>
            </w:r>
          </w:p>
        </w:tc>
        <w:tc>
          <w:tcPr>
            <w:tcW w:w="1980" w:type="dxa"/>
            <w:shd w:val="clear" w:color="auto" w:fill="auto"/>
          </w:tcPr>
          <w:p w:rsidR="004B6C1A" w:rsidRPr="008B2B3B" w:rsidRDefault="004B6C1A" w:rsidP="00256AA0">
            <w:pPr>
              <w:spacing w:line="240" w:lineRule="atLeast"/>
              <w:jc w:val="right"/>
              <w:rPr>
                <w:szCs w:val="24"/>
              </w:rPr>
            </w:pPr>
            <w:r w:rsidRPr="008B2B3B">
              <w:rPr>
                <w:szCs w:val="24"/>
              </w:rPr>
              <w:t>0.</w:t>
            </w:r>
            <w:r w:rsidR="00026696">
              <w:rPr>
                <w:szCs w:val="24"/>
              </w:rPr>
              <w:t>6</w:t>
            </w:r>
          </w:p>
        </w:tc>
      </w:tr>
    </w:tbl>
    <w:p w:rsidR="004B6C1A" w:rsidRPr="008B2B3B" w:rsidRDefault="004B6C1A" w:rsidP="004B6C1A">
      <w:pPr>
        <w:rPr>
          <w:szCs w:val="24"/>
        </w:rPr>
      </w:pPr>
    </w:p>
    <w:p w:rsidR="004B6C1A" w:rsidRPr="008B2B3B" w:rsidRDefault="004B6C1A" w:rsidP="004B6C1A">
      <w:pPr>
        <w:rPr>
          <w:szCs w:val="24"/>
        </w:rPr>
      </w:pPr>
      <w:r w:rsidRPr="008B2B3B">
        <w:rPr>
          <w:szCs w:val="24"/>
        </w:rPr>
        <w:t>Following are examples of situations where these variables would be useful in selecting records for analysis:</w:t>
      </w:r>
    </w:p>
    <w:p w:rsidR="004B6C1A" w:rsidRPr="008B2B3B" w:rsidRDefault="004B6C1A" w:rsidP="004B6C1A">
      <w:pPr>
        <w:rPr>
          <w:szCs w:val="24"/>
        </w:rPr>
      </w:pPr>
    </w:p>
    <w:p w:rsidR="004B6C1A" w:rsidRPr="008B2B3B" w:rsidRDefault="004B6C1A" w:rsidP="004B6C1A">
      <w:pPr>
        <w:numPr>
          <w:ilvl w:val="0"/>
          <w:numId w:val="6"/>
        </w:numPr>
        <w:rPr>
          <w:szCs w:val="24"/>
        </w:rPr>
      </w:pPr>
      <w:r w:rsidRPr="008B2B3B">
        <w:rPr>
          <w:szCs w:val="24"/>
        </w:rPr>
        <w:t>Analysts interested in working only with persons who were in-scope and had data for all five rounds of the panel should subset to cases where ALL5RDS=1.</w:t>
      </w:r>
    </w:p>
    <w:p w:rsidR="004B6C1A" w:rsidRPr="008B2B3B" w:rsidRDefault="004B6C1A" w:rsidP="004B6C1A">
      <w:pPr>
        <w:numPr>
          <w:ilvl w:val="0"/>
          <w:numId w:val="6"/>
        </w:numPr>
        <w:rPr>
          <w:szCs w:val="24"/>
        </w:rPr>
      </w:pPr>
      <w:r w:rsidRPr="008B2B3B">
        <w:rPr>
          <w:szCs w:val="24"/>
        </w:rPr>
        <w:t>If a researcher wanted to include persons who were in-scope and had data for all five rounds of the panel as well as those in the survey at the beginning of the panel who subsequently died, then they would include cases where ALL5RDS=1 or (ENTRSRVY=0 and DIED=1).</w:t>
      </w:r>
    </w:p>
    <w:p w:rsidR="004B6C1A" w:rsidRPr="008B2B3B" w:rsidRDefault="004B6C1A" w:rsidP="004B6C1A">
      <w:pPr>
        <w:numPr>
          <w:ilvl w:val="0"/>
          <w:numId w:val="6"/>
        </w:numPr>
        <w:rPr>
          <w:szCs w:val="24"/>
        </w:rPr>
      </w:pPr>
      <w:r w:rsidRPr="008B2B3B">
        <w:rPr>
          <w:szCs w:val="24"/>
        </w:rPr>
        <w:t>If a researcher wanted to include persons who were in-scope and had data for all five rounds of the panel as well as those who died in the second year of the panel, then they would include cases where ALL5RDS=1 or (DIED=1 and YEARIND=1).</w:t>
      </w:r>
    </w:p>
    <w:p w:rsidR="004B6C1A" w:rsidRPr="008B2B3B" w:rsidRDefault="004B6C1A" w:rsidP="00950B62">
      <w:pPr>
        <w:pStyle w:val="Heading3"/>
        <w:numPr>
          <w:ilvl w:val="3"/>
          <w:numId w:val="12"/>
        </w:numPr>
        <w:spacing w:after="240"/>
        <w:rPr>
          <w:rStyle w:val="SubtleEmphasis"/>
          <w:rFonts w:ascii="Times New Roman" w:hAnsi="Times New Roman" w:cs="Times New Roman"/>
          <w:i w:val="0"/>
          <w:color w:val="auto"/>
        </w:rPr>
      </w:pPr>
      <w:bookmarkStart w:id="137" w:name="_Toc311792633"/>
      <w:bookmarkStart w:id="138" w:name="_Toc311793413"/>
      <w:bookmarkStart w:id="139" w:name="_Toc311793562"/>
      <w:bookmarkStart w:id="140" w:name="_Toc311793606"/>
      <w:bookmarkStart w:id="141" w:name="_Toc311793618"/>
      <w:bookmarkStart w:id="142" w:name="_Toc311793630"/>
      <w:bookmarkStart w:id="143" w:name="_Toc311793645"/>
      <w:bookmarkStart w:id="144" w:name="_Toc312047631"/>
      <w:r w:rsidRPr="008B2B3B">
        <w:rPr>
          <w:rStyle w:val="SubtleEmphasis"/>
          <w:rFonts w:ascii="Times New Roman" w:hAnsi="Times New Roman" w:cs="Times New Roman"/>
          <w:i w:val="0"/>
          <w:color w:val="auto"/>
        </w:rPr>
        <w:lastRenderedPageBreak/>
        <w:t>Estimation Variables</w:t>
      </w:r>
      <w:bookmarkEnd w:id="137"/>
      <w:bookmarkEnd w:id="138"/>
      <w:bookmarkEnd w:id="139"/>
      <w:bookmarkEnd w:id="140"/>
      <w:bookmarkEnd w:id="141"/>
      <w:bookmarkEnd w:id="142"/>
      <w:bookmarkEnd w:id="143"/>
      <w:bookmarkEnd w:id="144"/>
    </w:p>
    <w:p w:rsidR="004B6C1A" w:rsidRPr="008B2B3B" w:rsidRDefault="004B6C1A" w:rsidP="004B6C1A">
      <w:pPr>
        <w:rPr>
          <w:b/>
          <w:szCs w:val="24"/>
        </w:rPr>
      </w:pPr>
      <w:r w:rsidRPr="008B2B3B">
        <w:rPr>
          <w:b/>
          <w:szCs w:val="24"/>
        </w:rPr>
        <w:t xml:space="preserve">Longitudinal Estimations for Panel </w:t>
      </w:r>
      <w:r w:rsidR="003D357A">
        <w:rPr>
          <w:b/>
          <w:szCs w:val="24"/>
        </w:rPr>
        <w:t>1</w:t>
      </w:r>
      <w:r w:rsidR="00CD7F1B">
        <w:rPr>
          <w:b/>
          <w:szCs w:val="24"/>
        </w:rPr>
        <w:t>8</w:t>
      </w:r>
    </w:p>
    <w:p w:rsidR="004B6C1A" w:rsidRDefault="004B6C1A" w:rsidP="004B6C1A">
      <w:pPr>
        <w:rPr>
          <w:szCs w:val="24"/>
        </w:rPr>
      </w:pPr>
      <w:r w:rsidRPr="008B2B3B">
        <w:rPr>
          <w:szCs w:val="24"/>
        </w:rPr>
        <w:t xml:space="preserve">The file contains a weight variable (LONGWT) and variance estimation variables (VARSTR, VARPSU) that should be applied when producing national estimates for longitudinal analyses.  For example, LONGWT applied to the </w:t>
      </w:r>
      <w:r w:rsidR="003D357A">
        <w:rPr>
          <w:szCs w:val="24"/>
        </w:rPr>
        <w:t>1</w:t>
      </w:r>
      <w:r w:rsidR="00514418">
        <w:rPr>
          <w:szCs w:val="24"/>
        </w:rPr>
        <w:t>5</w:t>
      </w:r>
      <w:r w:rsidR="003D357A">
        <w:rPr>
          <w:szCs w:val="24"/>
        </w:rPr>
        <w:t>,</w:t>
      </w:r>
      <w:r w:rsidR="00514418">
        <w:rPr>
          <w:szCs w:val="24"/>
        </w:rPr>
        <w:t>467</w:t>
      </w:r>
      <w:bookmarkStart w:id="145" w:name="_GoBack"/>
      <w:bookmarkEnd w:id="145"/>
      <w:r w:rsidRPr="008B2B3B">
        <w:rPr>
          <w:szCs w:val="24"/>
        </w:rPr>
        <w:t xml:space="preserve"> cases where ALL5RDS=1 produces a weighted population estimate of </w:t>
      </w:r>
      <w:r w:rsidR="00026696">
        <w:rPr>
          <w:szCs w:val="24"/>
        </w:rPr>
        <w:t>297.6</w:t>
      </w:r>
      <w:r w:rsidRPr="008B2B3B">
        <w:rPr>
          <w:szCs w:val="24"/>
        </w:rPr>
        <w:t xml:space="preserve"> million.  This represents an estimate of the number of persons in the civilian noninstitutionalized population for the</w:t>
      </w:r>
      <w:r w:rsidR="004214E7">
        <w:rPr>
          <w:szCs w:val="24"/>
        </w:rPr>
        <w:t xml:space="preserve"> entire two-year period from </w:t>
      </w:r>
      <w:r w:rsidR="007574AB">
        <w:rPr>
          <w:szCs w:val="24"/>
        </w:rPr>
        <w:t>20</w:t>
      </w:r>
      <w:r w:rsidR="003D357A">
        <w:rPr>
          <w:szCs w:val="24"/>
        </w:rPr>
        <w:t>1</w:t>
      </w:r>
      <w:r w:rsidR="00026696">
        <w:rPr>
          <w:szCs w:val="24"/>
        </w:rPr>
        <w:t>3</w:t>
      </w:r>
      <w:r w:rsidRPr="008B2B3B">
        <w:rPr>
          <w:szCs w:val="24"/>
        </w:rPr>
        <w:t>-</w:t>
      </w:r>
      <w:r w:rsidR="003D357A">
        <w:rPr>
          <w:szCs w:val="24"/>
        </w:rPr>
        <w:t>201</w:t>
      </w:r>
      <w:r w:rsidR="00026696">
        <w:rPr>
          <w:szCs w:val="24"/>
        </w:rPr>
        <w:t>4</w:t>
      </w:r>
      <w:r w:rsidRPr="008B2B3B">
        <w:rPr>
          <w:szCs w:val="24"/>
        </w:rPr>
        <w:t>.  To obtain estimates of variability (such as the standard error of sample estimates or corresponding confidence intervals) for estimates based on MEPS survey data, one needs to take into account the complex sample design of MEPS by specifying the estimation variables including stratum of sample selection (VARSTR), primary sampling unit (VARPSU) and longitudinal weight (LONGWT).</w:t>
      </w:r>
    </w:p>
    <w:p w:rsidR="0059172A" w:rsidRDefault="0059172A" w:rsidP="004B6C1A">
      <w:pPr>
        <w:rPr>
          <w:szCs w:val="24"/>
        </w:rPr>
      </w:pPr>
    </w:p>
    <w:p w:rsidR="00514418" w:rsidRDefault="00514418" w:rsidP="00514418">
      <w:pPr>
        <w:rPr>
          <w:rFonts w:ascii="Calibri" w:hAnsi="Calibri"/>
          <w:sz w:val="22"/>
          <w:szCs w:val="22"/>
        </w:rPr>
      </w:pPr>
      <w:r>
        <w:t>This longitudinal file is the first to also contain a longitudinal SAQ weight variable (LSAQWT). This weight variable should be used to perform longitudinal analyses involving any variables from the self-administered questionnaire (SAQ) which was administered to persons age 18 and older in both rounds 2 and 4 of the survey.  The variable SAQRDS24 can be used to identify which persons have SAQ data for both versus only one of the two rounds.  The estimated population size (i.e. sum of LSAQWT values) for analyses based on the 10,017 cases with SAQ data for both rounds (i.e., SAQRDS24=1) is 226,265,490.</w:t>
      </w:r>
    </w:p>
    <w:p w:rsidR="00514418" w:rsidRDefault="00514418" w:rsidP="00514418"/>
    <w:p w:rsidR="00514418" w:rsidRDefault="00514418" w:rsidP="004B6C1A">
      <w:pPr>
        <w:rPr>
          <w:szCs w:val="24"/>
        </w:rPr>
      </w:pPr>
    </w:p>
    <w:p w:rsidR="00514418" w:rsidRDefault="00514418" w:rsidP="004B6C1A">
      <w:pPr>
        <w:rPr>
          <w:szCs w:val="24"/>
        </w:rPr>
      </w:pPr>
    </w:p>
    <w:p w:rsidR="00514418" w:rsidRPr="008B2B3B" w:rsidRDefault="00514418" w:rsidP="004B6C1A">
      <w:pPr>
        <w:rPr>
          <w:szCs w:val="24"/>
        </w:rPr>
      </w:pPr>
    </w:p>
    <w:p w:rsidR="004B6C1A" w:rsidRPr="008B2B3B" w:rsidRDefault="004B6C1A" w:rsidP="004B6C1A">
      <w:pPr>
        <w:keepNext/>
        <w:widowControl/>
        <w:autoSpaceDE w:val="0"/>
        <w:autoSpaceDN w:val="0"/>
        <w:adjustRightInd w:val="0"/>
        <w:rPr>
          <w:b/>
          <w:snapToGrid/>
          <w:szCs w:val="24"/>
        </w:rPr>
      </w:pPr>
      <w:r w:rsidRPr="008B2B3B">
        <w:rPr>
          <w:b/>
          <w:snapToGrid/>
          <w:szCs w:val="24"/>
        </w:rPr>
        <w:t>Pooled Estimations</w:t>
      </w:r>
    </w:p>
    <w:p w:rsidR="004B6C1A" w:rsidRPr="008B2B3B" w:rsidRDefault="004B6C1A" w:rsidP="004B6C1A">
      <w:pPr>
        <w:widowControl/>
        <w:autoSpaceDE w:val="0"/>
        <w:autoSpaceDN w:val="0"/>
        <w:adjustRightInd w:val="0"/>
        <w:rPr>
          <w:szCs w:val="24"/>
        </w:rPr>
      </w:pPr>
      <w:r w:rsidRPr="008B2B3B">
        <w:rPr>
          <w:szCs w:val="24"/>
        </w:rPr>
        <w:t xml:space="preserve">When </w:t>
      </w:r>
      <w:r w:rsidRPr="008B2B3B">
        <w:rPr>
          <w:snapToGrid/>
          <w:szCs w:val="24"/>
        </w:rPr>
        <w:t>analyzing subpopulations and/or low prevalence events, it may be desirable to pool together more than one panel of MEPS-HC data to yield sample sizes large enough to generate reliable estimates.  If only data from Panels 7 and beyond are being pooled, th</w:t>
      </w:r>
      <w:r w:rsidR="003D0EE3">
        <w:rPr>
          <w:snapToGrid/>
          <w:szCs w:val="24"/>
        </w:rPr>
        <w:t>en simply use the strata and PSU</w:t>
      </w:r>
      <w:r w:rsidRPr="008B2B3B">
        <w:rPr>
          <w:snapToGrid/>
          <w:szCs w:val="24"/>
        </w:rPr>
        <w:t xml:space="preserve"> variables </w:t>
      </w:r>
      <w:r w:rsidR="0002204D">
        <w:rPr>
          <w:snapToGrid/>
          <w:szCs w:val="24"/>
        </w:rPr>
        <w:t>(VARSTR, VARPSU)</w:t>
      </w:r>
      <w:r w:rsidR="0002204D" w:rsidRPr="008B2B3B">
        <w:rPr>
          <w:rStyle w:val="FootnoteReference"/>
          <w:snapToGrid/>
          <w:szCs w:val="24"/>
          <w:vertAlign w:val="superscript"/>
        </w:rPr>
        <w:footnoteReference w:id="7"/>
      </w:r>
      <w:r w:rsidR="0002204D">
        <w:rPr>
          <w:snapToGrid/>
          <w:szCs w:val="24"/>
        </w:rPr>
        <w:t xml:space="preserve"> </w:t>
      </w:r>
      <w:r w:rsidRPr="008B2B3B">
        <w:rPr>
          <w:snapToGrid/>
          <w:szCs w:val="24"/>
        </w:rPr>
        <w:t xml:space="preserve">provided on the longitudinal files for pooled estimation.  </w:t>
      </w:r>
      <w:r w:rsidRPr="008B2B3B">
        <w:rPr>
          <w:szCs w:val="24"/>
        </w:rPr>
        <w:t xml:space="preserve">However, because Panels 1-6 MEPS longitudinal weight files were released with panel-specific variance structures, it is necessary to obtain the set of appropriate variance estimation variables from the HC-036 Pooled Estimation File when pooling involves these panels.  </w:t>
      </w:r>
    </w:p>
    <w:p w:rsidR="004B6C1A" w:rsidRPr="004B6C1A" w:rsidRDefault="004B6C1A" w:rsidP="004B6C1A">
      <w:pPr>
        <w:rPr>
          <w:szCs w:val="24"/>
        </w:rPr>
      </w:pPr>
    </w:p>
    <w:p w:rsidR="004B6C1A" w:rsidRPr="004B6C1A" w:rsidRDefault="004B6C1A" w:rsidP="004B6C1A">
      <w:pPr>
        <w:widowControl/>
        <w:spacing w:before="100" w:beforeAutospacing="1" w:after="100" w:afterAutospacing="1"/>
        <w:rPr>
          <w:snapToGrid/>
          <w:szCs w:val="24"/>
        </w:rPr>
      </w:pPr>
    </w:p>
    <w:p w:rsidR="004B6C1A" w:rsidRPr="004B6C1A" w:rsidRDefault="004B6C1A" w:rsidP="004B6C1A">
      <w:pPr>
        <w:widowControl/>
        <w:spacing w:after="240" w:line="240" w:lineRule="atLeast"/>
        <w:rPr>
          <w:snapToGrid/>
          <w:szCs w:val="24"/>
        </w:rPr>
      </w:pPr>
    </w:p>
    <w:p w:rsidR="008A7A8F" w:rsidRPr="004B6C1A" w:rsidRDefault="008A7A8F" w:rsidP="004B6C1A">
      <w:pPr>
        <w:rPr>
          <w:szCs w:val="24"/>
        </w:rPr>
      </w:pPr>
    </w:p>
    <w:sectPr w:rsidR="008A7A8F" w:rsidRPr="004B6C1A" w:rsidSect="004B6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C86" w:rsidRDefault="00E27C86" w:rsidP="004B6C1A">
      <w:r>
        <w:separator/>
      </w:r>
    </w:p>
  </w:endnote>
  <w:endnote w:type="continuationSeparator" w:id="0">
    <w:p w:rsidR="00E27C86" w:rsidRDefault="00E27C86" w:rsidP="004B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C86" w:rsidRDefault="00E27C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E27C86" w:rsidRDefault="00E27C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C86" w:rsidRPr="0097666B" w:rsidRDefault="00E27C86">
    <w:pPr>
      <w:pStyle w:val="Footer"/>
      <w:tabs>
        <w:tab w:val="clear" w:pos="4320"/>
        <w:tab w:val="clear" w:pos="8640"/>
        <w:tab w:val="center" w:pos="5040"/>
        <w:tab w:val="left" w:pos="7200"/>
        <w:tab w:val="right" w:pos="10080"/>
      </w:tabs>
      <w:rPr>
        <w:rFonts w:ascii="Times New Roman" w:hAnsi="Times New Roman"/>
        <w:sz w:val="22"/>
      </w:rPr>
    </w:pPr>
    <w:r w:rsidRPr="0097666B">
      <w:rPr>
        <w:rStyle w:val="PageNumber"/>
        <w:rFonts w:ascii="Times New Roman" w:hAnsi="Times New Roman"/>
        <w:sz w:val="22"/>
      </w:rPr>
      <w:tab/>
    </w:r>
    <w:r w:rsidRPr="0097666B">
      <w:rPr>
        <w:rStyle w:val="PageNumber"/>
        <w:rFonts w:ascii="Times New Roman" w:hAnsi="Times New Roman"/>
        <w:sz w:val="22"/>
      </w:rPr>
      <w:fldChar w:fldCharType="begin"/>
    </w:r>
    <w:r w:rsidRPr="0097666B">
      <w:rPr>
        <w:rStyle w:val="PageNumber"/>
        <w:rFonts w:ascii="Times New Roman" w:hAnsi="Times New Roman"/>
        <w:sz w:val="22"/>
      </w:rPr>
      <w:instrText xml:space="preserve"> PAGE </w:instrText>
    </w:r>
    <w:r w:rsidRPr="0097666B">
      <w:rPr>
        <w:rStyle w:val="PageNumber"/>
        <w:rFonts w:ascii="Times New Roman" w:hAnsi="Times New Roman"/>
        <w:sz w:val="22"/>
      </w:rPr>
      <w:fldChar w:fldCharType="separate"/>
    </w:r>
    <w:r w:rsidR="00514418">
      <w:rPr>
        <w:rStyle w:val="PageNumber"/>
        <w:rFonts w:ascii="Times New Roman" w:hAnsi="Times New Roman"/>
        <w:noProof/>
        <w:sz w:val="22"/>
      </w:rPr>
      <w:t>10</w:t>
    </w:r>
    <w:r w:rsidRPr="0097666B">
      <w:rPr>
        <w:rStyle w:val="PageNumber"/>
        <w:rFonts w:ascii="Times New Roman" w:hAnsi="Times New Roman"/>
        <w:sz w:val="22"/>
      </w:rPr>
      <w:fldChar w:fldCharType="end"/>
    </w:r>
    <w:r w:rsidRPr="0097666B">
      <w:rPr>
        <w:rStyle w:val="PageNumber"/>
        <w:rFonts w:ascii="Times New Roman" w:hAnsi="Times New Roman"/>
        <w:sz w:val="22"/>
      </w:rPr>
      <w:tab/>
      <w:t>MEPS HC-</w:t>
    </w:r>
    <w:r>
      <w:rPr>
        <w:rStyle w:val="PageNumber"/>
        <w:rFonts w:ascii="Times New Roman" w:hAnsi="Times New Roman"/>
        <w:sz w:val="22"/>
      </w:rPr>
      <w:t>172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C86" w:rsidRDefault="00E27C86">
    <w:pPr>
      <w:pStyle w:val="Footer"/>
      <w:tabs>
        <w:tab w:val="clear" w:pos="4320"/>
        <w:tab w:val="clear" w:pos="8640"/>
        <w:tab w:val="center" w:pos="5040"/>
        <w:tab w:val="right" w:pos="9990"/>
      </w:tabs>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C86" w:rsidRDefault="00E27C86" w:rsidP="004B6C1A">
      <w:r>
        <w:separator/>
      </w:r>
    </w:p>
  </w:footnote>
  <w:footnote w:type="continuationSeparator" w:id="0">
    <w:p w:rsidR="00E27C86" w:rsidRDefault="00E27C86" w:rsidP="004B6C1A">
      <w:r>
        <w:continuationSeparator/>
      </w:r>
    </w:p>
  </w:footnote>
  <w:footnote w:id="1">
    <w:p w:rsidR="00E27C86" w:rsidRPr="00152E20" w:rsidRDefault="00E27C86" w:rsidP="004B6C1A">
      <w:pPr>
        <w:pStyle w:val="FootnoteText"/>
        <w:rPr>
          <w:sz w:val="20"/>
        </w:rPr>
      </w:pPr>
      <w:r w:rsidRPr="00152E20">
        <w:rPr>
          <w:rStyle w:val="FootnoteReference"/>
          <w:sz w:val="20"/>
          <w:vertAlign w:val="superscript"/>
        </w:rPr>
        <w:footnoteRef/>
      </w:r>
      <w:r w:rsidRPr="00152E20">
        <w:rPr>
          <w:sz w:val="20"/>
        </w:rPr>
        <w:t xml:space="preserve"> A variable named PANEL is also included to facilitate pooling across panels.  This variable is simply the panel number and is therefore constant across all records within a longitudinal file.</w:t>
      </w:r>
    </w:p>
  </w:footnote>
  <w:footnote w:id="2">
    <w:p w:rsidR="00E27C86" w:rsidRPr="00152E20" w:rsidRDefault="00E27C86" w:rsidP="004B6C1A">
      <w:pPr>
        <w:rPr>
          <w:sz w:val="20"/>
        </w:rPr>
      </w:pPr>
      <w:r w:rsidRPr="00152E20">
        <w:rPr>
          <w:rStyle w:val="FootnoteReference"/>
          <w:sz w:val="20"/>
          <w:vertAlign w:val="superscript"/>
        </w:rPr>
        <w:footnoteRef/>
      </w:r>
      <w:r w:rsidRPr="00152E20">
        <w:rPr>
          <w:sz w:val="20"/>
          <w:vertAlign w:val="superscript"/>
        </w:rPr>
        <w:t xml:space="preserve"> </w:t>
      </w:r>
      <w:r w:rsidRPr="00152E20">
        <w:rPr>
          <w:sz w:val="20"/>
        </w:rPr>
        <w:t xml:space="preserve">While round 3 values were obtained for most observations from the </w:t>
      </w:r>
      <w:r>
        <w:rPr>
          <w:sz w:val="20"/>
        </w:rPr>
        <w:t>201</w:t>
      </w:r>
      <w:r w:rsidR="000C51F6">
        <w:rPr>
          <w:sz w:val="20"/>
        </w:rPr>
        <w:t>4</w:t>
      </w:r>
      <w:r w:rsidRPr="00152E20">
        <w:rPr>
          <w:sz w:val="20"/>
        </w:rPr>
        <w:t xml:space="preserve"> Full Year Consolidated File, they were obtained from the </w:t>
      </w:r>
      <w:r>
        <w:rPr>
          <w:sz w:val="20"/>
        </w:rPr>
        <w:t>201</w:t>
      </w:r>
      <w:r w:rsidR="000C51F6">
        <w:rPr>
          <w:sz w:val="20"/>
        </w:rPr>
        <w:t>3</w:t>
      </w:r>
      <w:r w:rsidRPr="00152E20">
        <w:rPr>
          <w:sz w:val="20"/>
        </w:rPr>
        <w:t xml:space="preserve"> Full Year Consolidated File for sample persons where YEARIND=2 (i.e., in </w:t>
      </w:r>
      <w:r>
        <w:rPr>
          <w:sz w:val="20"/>
        </w:rPr>
        <w:t>201</w:t>
      </w:r>
      <w:r w:rsidR="000C51F6">
        <w:rPr>
          <w:sz w:val="20"/>
        </w:rPr>
        <w:t>3</w:t>
      </w:r>
      <w:r w:rsidRPr="00152E20">
        <w:rPr>
          <w:sz w:val="20"/>
        </w:rPr>
        <w:t xml:space="preserve"> only). </w:t>
      </w:r>
    </w:p>
    <w:p w:rsidR="00E27C86" w:rsidRDefault="00E27C86" w:rsidP="004B6C1A">
      <w:pPr>
        <w:pStyle w:val="FootnoteText"/>
      </w:pPr>
    </w:p>
  </w:footnote>
  <w:footnote w:id="3">
    <w:p w:rsidR="00E27C86" w:rsidRPr="00152E20" w:rsidRDefault="00E27C86" w:rsidP="004B6C1A">
      <w:pPr>
        <w:pStyle w:val="FootnoteText"/>
        <w:rPr>
          <w:sz w:val="20"/>
        </w:rPr>
      </w:pPr>
      <w:r w:rsidRPr="00152E20">
        <w:rPr>
          <w:rStyle w:val="FootnoteReference"/>
          <w:sz w:val="20"/>
          <w:vertAlign w:val="superscript"/>
        </w:rPr>
        <w:footnoteRef/>
      </w:r>
      <w:r w:rsidRPr="00152E20">
        <w:rPr>
          <w:sz w:val="20"/>
          <w:vertAlign w:val="superscript"/>
        </w:rPr>
        <w:t xml:space="preserve"> </w:t>
      </w:r>
      <w:r w:rsidRPr="00152E20">
        <w:rPr>
          <w:sz w:val="20"/>
        </w:rPr>
        <w:t xml:space="preserve">To maintain the 8-character naming convention, some variable names had the last character or two dropped in the renaming process. </w:t>
      </w:r>
    </w:p>
  </w:footnote>
  <w:footnote w:id="4">
    <w:p w:rsidR="00E27C86" w:rsidRDefault="00E27C86">
      <w:pPr>
        <w:pStyle w:val="FootnoteText"/>
      </w:pPr>
      <w:r>
        <w:rPr>
          <w:rStyle w:val="FootnoteReference"/>
        </w:rPr>
        <w:footnoteRef/>
      </w:r>
      <w:r>
        <w:t xml:space="preserve"> </w:t>
      </w:r>
      <w:r w:rsidRPr="003F0481">
        <w:rPr>
          <w:sz w:val="20"/>
        </w:rPr>
        <w:t>Starting in 2010, variables were added to indicate whether each reported cancer was in remission</w:t>
      </w:r>
      <w:r>
        <w:rPr>
          <w:sz w:val="20"/>
        </w:rPr>
        <w:t>.</w:t>
      </w:r>
    </w:p>
  </w:footnote>
  <w:footnote w:id="5">
    <w:p w:rsidR="00E27C86" w:rsidRPr="003F0481" w:rsidRDefault="00E27C86" w:rsidP="0070657F">
      <w:pPr>
        <w:pStyle w:val="FootnoteText"/>
        <w:rPr>
          <w:sz w:val="20"/>
        </w:rPr>
      </w:pPr>
      <w:r w:rsidRPr="00152E20">
        <w:rPr>
          <w:rStyle w:val="FootnoteReference"/>
          <w:sz w:val="20"/>
          <w:vertAlign w:val="superscript"/>
        </w:rPr>
        <w:footnoteRef/>
      </w:r>
      <w:r w:rsidRPr="00152E20">
        <w:rPr>
          <w:sz w:val="20"/>
          <w:vertAlign w:val="superscript"/>
        </w:rPr>
        <w:t xml:space="preserve"> </w:t>
      </w:r>
      <w:r w:rsidRPr="00152E20">
        <w:rPr>
          <w:sz w:val="20"/>
        </w:rPr>
        <w:t xml:space="preserve">To maintain the 8-character naming convention, some variable names had the last character or two dropped in the renaming process. </w:t>
      </w:r>
    </w:p>
  </w:footnote>
  <w:footnote w:id="6">
    <w:p w:rsidR="00E27C86" w:rsidRDefault="00E27C86">
      <w:pPr>
        <w:pStyle w:val="FootnoteText"/>
      </w:pPr>
    </w:p>
  </w:footnote>
  <w:footnote w:id="7">
    <w:p w:rsidR="00E27C86" w:rsidRDefault="00E27C86" w:rsidP="0002204D">
      <w:pPr>
        <w:pStyle w:val="FootnoteText"/>
      </w:pPr>
      <w:r>
        <w:rPr>
          <w:rStyle w:val="FootnoteReference"/>
        </w:rPr>
        <w:footnoteRef/>
      </w:r>
      <w:r>
        <w:t xml:space="preserve"> Note that variable names for strata and PSU are VARSTR and VARPSU respectively in longitudinal files for panel 9 and beyond.  These variables were named differently in the longitudinal files for panel 7 (VARSTRP7, VARPSUP7) and panel 8 (VARSTRP8, VARPSUP8) and need to be standardized when pooling with subsequent panels.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1BEA"/>
    <w:multiLevelType w:val="multilevel"/>
    <w:tmpl w:val="488462D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31A2789"/>
    <w:multiLevelType w:val="multilevel"/>
    <w:tmpl w:val="DCFE7C56"/>
    <w:lvl w:ilvl="0">
      <w:start w:val="2"/>
      <w:numFmt w:val="upperLetter"/>
      <w:lvlText w:val="%1"/>
      <w:lvlJc w:val="left"/>
      <w:pPr>
        <w:tabs>
          <w:tab w:val="num" w:pos="1440"/>
        </w:tabs>
        <w:ind w:left="1440" w:hanging="1440"/>
      </w:pPr>
      <w:rPr>
        <w:rFonts w:hint="default"/>
      </w:rPr>
    </w:lvl>
    <w:lvl w:ilvl="1">
      <w:start w:val="1"/>
      <w:numFmt w:val="decimal"/>
      <w:lvlText w:val="%1.%2"/>
      <w:lvlJc w:val="left"/>
      <w:pPr>
        <w:tabs>
          <w:tab w:val="num" w:pos="1440"/>
        </w:tabs>
        <w:ind w:left="720" w:hanging="72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E493097"/>
    <w:multiLevelType w:val="multilevel"/>
    <w:tmpl w:val="7CCE58EC"/>
    <w:lvl w:ilvl="0">
      <w:start w:val="2"/>
      <w:numFmt w:val="upperLetter"/>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EA4563E"/>
    <w:multiLevelType w:val="hybridMultilevel"/>
    <w:tmpl w:val="6C02ECDE"/>
    <w:lvl w:ilvl="0" w:tplc="ED1E182A">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18D4C46"/>
    <w:multiLevelType w:val="multilevel"/>
    <w:tmpl w:val="CCA808B0"/>
    <w:lvl w:ilvl="0">
      <w:start w:val="2"/>
      <w:numFmt w:val="none"/>
      <w:lvlText w:val="%1C"/>
      <w:lvlJc w:val="left"/>
      <w:pPr>
        <w:tabs>
          <w:tab w:val="num" w:pos="1440"/>
        </w:tabs>
        <w:ind w:left="720" w:hanging="720"/>
      </w:pPr>
      <w:rPr>
        <w:rFonts w:hint="default"/>
      </w:rPr>
    </w:lvl>
    <w:lvl w:ilvl="1">
      <w:start w:val="1"/>
      <w:numFmt w:val="decimal"/>
      <w:lvlText w:val="%1C.%2"/>
      <w:lvlJc w:val="left"/>
      <w:pPr>
        <w:tabs>
          <w:tab w:val="num" w:pos="1440"/>
        </w:tabs>
        <w:ind w:left="720" w:hanging="720"/>
      </w:pPr>
      <w:rPr>
        <w:rFonts w:hint="default"/>
      </w:rPr>
    </w:lvl>
    <w:lvl w:ilvl="2">
      <w:start w:val="1"/>
      <w:numFmt w:val="decimal"/>
      <w:lvlText w:val="%1C.%2.%3"/>
      <w:lvlJc w:val="left"/>
      <w:pPr>
        <w:tabs>
          <w:tab w:val="num" w:pos="1440"/>
        </w:tabs>
        <w:ind w:left="720" w:hanging="720"/>
      </w:pPr>
      <w:rPr>
        <w:rFonts w:hint="default"/>
      </w:rPr>
    </w:lvl>
    <w:lvl w:ilvl="3">
      <w:start w:val="1"/>
      <w:numFmt w:val="decimal"/>
      <w:lvlText w:val="%1C.%2.%3.%4"/>
      <w:lvlJc w:val="left"/>
      <w:pPr>
        <w:tabs>
          <w:tab w:val="num" w:pos="1440"/>
        </w:tabs>
        <w:ind w:left="864" w:hanging="864"/>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190159F"/>
    <w:multiLevelType w:val="multilevel"/>
    <w:tmpl w:val="C6D6B38C"/>
    <w:lvl w:ilvl="0">
      <w:start w:val="2"/>
      <w:numFmt w:val="none"/>
      <w:lvlText w:val="A."/>
      <w:lvlJc w:val="left"/>
      <w:pPr>
        <w:tabs>
          <w:tab w:val="num" w:pos="1440"/>
        </w:tabs>
        <w:ind w:left="1440" w:hanging="1440"/>
      </w:pPr>
      <w:rPr>
        <w:rFonts w:hint="default"/>
      </w:rPr>
    </w:lvl>
    <w:lvl w:ilvl="1">
      <w:start w:val="1"/>
      <w:numFmt w:val="decimal"/>
      <w:lvlText w:val="%2%1.0"/>
      <w:lvlJc w:val="left"/>
      <w:pPr>
        <w:tabs>
          <w:tab w:val="num" w:pos="1440"/>
        </w:tabs>
        <w:ind w:left="720" w:hanging="720"/>
      </w:pPr>
      <w:rPr>
        <w:rFonts w:hint="default"/>
      </w:rPr>
    </w:lvl>
    <w:lvl w:ilvl="2">
      <w:start w:val="1"/>
      <w:numFmt w:val="decimal"/>
      <w:lvlText w:val="%12.%2.%3"/>
      <w:lvlJc w:val="left"/>
      <w:pPr>
        <w:tabs>
          <w:tab w:val="num" w:pos="1440"/>
        </w:tabs>
        <w:ind w:left="720" w:hanging="72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5675F94"/>
    <w:multiLevelType w:val="multilevel"/>
    <w:tmpl w:val="C6D6B38C"/>
    <w:lvl w:ilvl="0">
      <w:start w:val="2"/>
      <w:numFmt w:val="none"/>
      <w:lvlText w:val="A."/>
      <w:lvlJc w:val="left"/>
      <w:pPr>
        <w:tabs>
          <w:tab w:val="num" w:pos="1440"/>
        </w:tabs>
        <w:ind w:left="1440" w:hanging="1440"/>
      </w:pPr>
      <w:rPr>
        <w:rFonts w:hint="default"/>
      </w:rPr>
    </w:lvl>
    <w:lvl w:ilvl="1">
      <w:start w:val="1"/>
      <w:numFmt w:val="decimal"/>
      <w:lvlText w:val="%2%1.0"/>
      <w:lvlJc w:val="left"/>
      <w:pPr>
        <w:tabs>
          <w:tab w:val="num" w:pos="1440"/>
        </w:tabs>
        <w:ind w:left="720" w:hanging="720"/>
      </w:pPr>
      <w:rPr>
        <w:rFonts w:hint="default"/>
      </w:rPr>
    </w:lvl>
    <w:lvl w:ilvl="2">
      <w:start w:val="1"/>
      <w:numFmt w:val="decimal"/>
      <w:lvlText w:val="%12.%2.%3"/>
      <w:lvlJc w:val="left"/>
      <w:pPr>
        <w:tabs>
          <w:tab w:val="num" w:pos="1440"/>
        </w:tabs>
        <w:ind w:left="720" w:hanging="72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91C19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F596D8F"/>
    <w:multiLevelType w:val="multilevel"/>
    <w:tmpl w:val="90827582"/>
    <w:lvl w:ilvl="0">
      <w:start w:val="2"/>
      <w:numFmt w:val="none"/>
      <w:lvlText w:val="%1C"/>
      <w:lvlJc w:val="left"/>
      <w:pPr>
        <w:tabs>
          <w:tab w:val="num" w:pos="1440"/>
        </w:tabs>
        <w:ind w:left="720" w:hanging="720"/>
      </w:pPr>
      <w:rPr>
        <w:rFonts w:hint="default"/>
      </w:rPr>
    </w:lvl>
    <w:lvl w:ilvl="1">
      <w:start w:val="1"/>
      <w:numFmt w:val="decimal"/>
      <w:lvlText w:val="%1C.%2"/>
      <w:lvlJc w:val="left"/>
      <w:pPr>
        <w:tabs>
          <w:tab w:val="num" w:pos="1440"/>
        </w:tabs>
        <w:ind w:left="720" w:hanging="720"/>
      </w:pPr>
      <w:rPr>
        <w:rFonts w:hint="default"/>
      </w:rPr>
    </w:lvl>
    <w:lvl w:ilvl="2">
      <w:start w:val="1"/>
      <w:numFmt w:val="decimal"/>
      <w:lvlText w:val="%1C.%2.%3"/>
      <w:lvlJc w:val="left"/>
      <w:pPr>
        <w:tabs>
          <w:tab w:val="num" w:pos="1440"/>
        </w:tabs>
        <w:ind w:left="720" w:hanging="720"/>
      </w:pPr>
      <w:rPr>
        <w:rFonts w:hint="default"/>
      </w:rPr>
    </w:lvl>
    <w:lvl w:ilvl="3">
      <w:start w:val="1"/>
      <w:numFmt w:val="decimal"/>
      <w:lvlText w:val="%1C.%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51FC7E34"/>
    <w:multiLevelType w:val="multilevel"/>
    <w:tmpl w:val="E5BE6CF6"/>
    <w:lvl w:ilvl="0">
      <w:start w:val="2"/>
      <w:numFmt w:val="none"/>
      <w:lvlText w:val="A."/>
      <w:lvlJc w:val="left"/>
      <w:pPr>
        <w:tabs>
          <w:tab w:val="num" w:pos="1440"/>
        </w:tabs>
        <w:ind w:left="1440" w:hanging="1440"/>
      </w:pPr>
      <w:rPr>
        <w:rFonts w:hint="default"/>
      </w:rPr>
    </w:lvl>
    <w:lvl w:ilvl="1">
      <w:start w:val="1"/>
      <w:numFmt w:val="decimal"/>
      <w:lvlText w:val="%11.0"/>
      <w:lvlJc w:val="left"/>
      <w:pPr>
        <w:tabs>
          <w:tab w:val="num" w:pos="1440"/>
        </w:tabs>
        <w:ind w:left="1440" w:hanging="1440"/>
      </w:pPr>
      <w:rPr>
        <w:rFonts w:hint="default"/>
      </w:rPr>
    </w:lvl>
    <w:lvl w:ilvl="2">
      <w:start w:val="1"/>
      <w:numFmt w:val="decimal"/>
      <w:lvlText w:val="%1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55114286"/>
    <w:multiLevelType w:val="multilevel"/>
    <w:tmpl w:val="BD866CC2"/>
    <w:lvl w:ilvl="0">
      <w:start w:val="2"/>
      <w:numFmt w:val="none"/>
      <w:lvlText w:val="%1C"/>
      <w:lvlJc w:val="left"/>
      <w:pPr>
        <w:tabs>
          <w:tab w:val="num" w:pos="1440"/>
        </w:tabs>
        <w:ind w:left="720" w:hanging="720"/>
      </w:pPr>
      <w:rPr>
        <w:rFonts w:hint="default"/>
      </w:rPr>
    </w:lvl>
    <w:lvl w:ilvl="1">
      <w:start w:val="1"/>
      <w:numFmt w:val="decimal"/>
      <w:lvlText w:val="%1C.%2"/>
      <w:lvlJc w:val="left"/>
      <w:pPr>
        <w:tabs>
          <w:tab w:val="num" w:pos="1440"/>
        </w:tabs>
        <w:ind w:left="720" w:hanging="720"/>
      </w:pPr>
      <w:rPr>
        <w:rFonts w:hint="default"/>
      </w:rPr>
    </w:lvl>
    <w:lvl w:ilvl="2">
      <w:start w:val="1"/>
      <w:numFmt w:val="decimal"/>
      <w:lvlText w:val="%1C.%2.%3"/>
      <w:lvlJc w:val="left"/>
      <w:pPr>
        <w:tabs>
          <w:tab w:val="num" w:pos="1440"/>
        </w:tabs>
        <w:ind w:left="1440" w:hanging="1440"/>
      </w:pPr>
      <w:rPr>
        <w:rFonts w:hint="default"/>
      </w:rPr>
    </w:lvl>
    <w:lvl w:ilvl="3">
      <w:start w:val="1"/>
      <w:numFmt w:val="decimal"/>
      <w:lvlText w:val="%1C.%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6B36BA3"/>
    <w:multiLevelType w:val="multilevel"/>
    <w:tmpl w:val="BD866CC2"/>
    <w:lvl w:ilvl="0">
      <w:start w:val="2"/>
      <w:numFmt w:val="none"/>
      <w:lvlText w:val="%1C"/>
      <w:lvlJc w:val="left"/>
      <w:pPr>
        <w:tabs>
          <w:tab w:val="num" w:pos="1440"/>
        </w:tabs>
        <w:ind w:left="720" w:hanging="720"/>
      </w:pPr>
      <w:rPr>
        <w:rFonts w:hint="default"/>
      </w:rPr>
    </w:lvl>
    <w:lvl w:ilvl="1">
      <w:start w:val="1"/>
      <w:numFmt w:val="decimal"/>
      <w:lvlText w:val="%1C.%2"/>
      <w:lvlJc w:val="left"/>
      <w:pPr>
        <w:tabs>
          <w:tab w:val="num" w:pos="1440"/>
        </w:tabs>
        <w:ind w:left="720" w:hanging="720"/>
      </w:pPr>
      <w:rPr>
        <w:rFonts w:hint="default"/>
      </w:rPr>
    </w:lvl>
    <w:lvl w:ilvl="2">
      <w:start w:val="1"/>
      <w:numFmt w:val="decimal"/>
      <w:lvlText w:val="%1C.%2.%3"/>
      <w:lvlJc w:val="left"/>
      <w:pPr>
        <w:tabs>
          <w:tab w:val="num" w:pos="1440"/>
        </w:tabs>
        <w:ind w:left="1440" w:hanging="1440"/>
      </w:pPr>
      <w:rPr>
        <w:rFonts w:hint="default"/>
      </w:rPr>
    </w:lvl>
    <w:lvl w:ilvl="3">
      <w:start w:val="1"/>
      <w:numFmt w:val="decimal"/>
      <w:lvlText w:val="%1C.%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A2211E0"/>
    <w:multiLevelType w:val="multilevel"/>
    <w:tmpl w:val="71FC6004"/>
    <w:lvl w:ilvl="0">
      <w:start w:val="1"/>
      <w:numFmt w:val="decimal"/>
      <w:lvlText w:val="%1."/>
      <w:lvlJc w:val="left"/>
      <w:pPr>
        <w:tabs>
          <w:tab w:val="num" w:pos="1152"/>
        </w:tabs>
        <w:ind w:left="1152" w:hanging="576"/>
      </w:pPr>
      <w:rPr>
        <w:rFonts w:ascii="Times New Roman" w:hAnsi="Times New Roman" w:cs="Times New Roman" w:hint="default"/>
        <w:sz w:val="24"/>
        <w:szCs w:val="24"/>
      </w:rPr>
    </w:lvl>
    <w:lvl w:ilvl="1">
      <w:numFmt w:val="decimal"/>
      <w:isLgl/>
      <w:lvlText w:val="%1.%2"/>
      <w:lvlJc w:val="left"/>
      <w:pPr>
        <w:ind w:left="1296"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3">
    <w:nsid w:val="5DB711C5"/>
    <w:multiLevelType w:val="hybridMultilevel"/>
    <w:tmpl w:val="B394A1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CA2BCD"/>
    <w:multiLevelType w:val="multilevel"/>
    <w:tmpl w:val="21E4B4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698259C"/>
    <w:multiLevelType w:val="hybridMultilevel"/>
    <w:tmpl w:val="9AB8023E"/>
    <w:lvl w:ilvl="0" w:tplc="C6CE87F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7101CE1"/>
    <w:multiLevelType w:val="multilevel"/>
    <w:tmpl w:val="E984EC9A"/>
    <w:lvl w:ilvl="0">
      <w:start w:val="1"/>
      <w:numFmt w:val="upperLetter"/>
      <w:lvlText w:val="%1."/>
      <w:lvlJc w:val="left"/>
      <w:pPr>
        <w:tabs>
          <w:tab w:val="num" w:pos="1440"/>
        </w:tabs>
        <w:ind w:left="720" w:hanging="720"/>
      </w:pPr>
      <w:rPr>
        <w:rFonts w:hint="default"/>
      </w:rPr>
    </w:lvl>
    <w:lvl w:ilvl="1">
      <w:start w:val="1"/>
      <w:numFmt w:val="decimal"/>
      <w:lvlText w:val="%11.0"/>
      <w:lvlJc w:val="left"/>
      <w:pPr>
        <w:tabs>
          <w:tab w:val="num" w:pos="1440"/>
        </w:tabs>
        <w:ind w:left="1440" w:hanging="1440"/>
      </w:pPr>
      <w:rPr>
        <w:rFonts w:hint="default"/>
      </w:rPr>
    </w:lvl>
    <w:lvl w:ilvl="2">
      <w:start w:val="1"/>
      <w:numFmt w:val="decimal"/>
      <w:lvlText w:val="%1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108044A"/>
    <w:multiLevelType w:val="multilevel"/>
    <w:tmpl w:val="D5DCD870"/>
    <w:lvl w:ilvl="0">
      <w:start w:val="2"/>
      <w:numFmt w:val="none"/>
      <w:lvlText w:val="A."/>
      <w:lvlJc w:val="left"/>
      <w:pPr>
        <w:tabs>
          <w:tab w:val="num" w:pos="1440"/>
        </w:tabs>
        <w:ind w:left="1440" w:hanging="1440"/>
      </w:pPr>
      <w:rPr>
        <w:rFonts w:hint="default"/>
      </w:rPr>
    </w:lvl>
    <w:lvl w:ilvl="1">
      <w:start w:val="2"/>
      <w:numFmt w:val="decimal"/>
      <w:lvlText w:val="%2%1.0"/>
      <w:lvlJc w:val="left"/>
      <w:pPr>
        <w:tabs>
          <w:tab w:val="num" w:pos="1440"/>
        </w:tabs>
        <w:ind w:left="720" w:hanging="720"/>
      </w:pPr>
      <w:rPr>
        <w:rFonts w:hint="default"/>
      </w:rPr>
    </w:lvl>
    <w:lvl w:ilvl="2">
      <w:start w:val="1"/>
      <w:numFmt w:val="decimal"/>
      <w:lvlText w:val="%12.%2.%3"/>
      <w:lvlJc w:val="left"/>
      <w:pPr>
        <w:tabs>
          <w:tab w:val="num" w:pos="1440"/>
        </w:tabs>
        <w:ind w:left="720" w:hanging="72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2"/>
  </w:num>
  <w:num w:numId="3">
    <w:abstractNumId w:val="16"/>
  </w:num>
  <w:num w:numId="4">
    <w:abstractNumId w:val="1"/>
  </w:num>
  <w:num w:numId="5">
    <w:abstractNumId w:val="15"/>
  </w:num>
  <w:num w:numId="6">
    <w:abstractNumId w:val="13"/>
  </w:num>
  <w:num w:numId="7">
    <w:abstractNumId w:val="9"/>
  </w:num>
  <w:num w:numId="8">
    <w:abstractNumId w:val="3"/>
  </w:num>
  <w:num w:numId="9">
    <w:abstractNumId w:val="5"/>
  </w:num>
  <w:num w:numId="10">
    <w:abstractNumId w:val="8"/>
  </w:num>
  <w:num w:numId="11">
    <w:abstractNumId w:val="0"/>
  </w:num>
  <w:num w:numId="12">
    <w:abstractNumId w:val="4"/>
  </w:num>
  <w:num w:numId="13">
    <w:abstractNumId w:val="6"/>
  </w:num>
  <w:num w:numId="14">
    <w:abstractNumId w:val="17"/>
  </w:num>
  <w:num w:numId="15">
    <w:abstractNumId w:val="14"/>
  </w:num>
  <w:num w:numId="16">
    <w:abstractNumId w:val="10"/>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710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1A"/>
    <w:rsid w:val="00003A80"/>
    <w:rsid w:val="0002204D"/>
    <w:rsid w:val="00022468"/>
    <w:rsid w:val="00026696"/>
    <w:rsid w:val="00030389"/>
    <w:rsid w:val="000847E2"/>
    <w:rsid w:val="00092320"/>
    <w:rsid w:val="00094F4D"/>
    <w:rsid w:val="00097B1D"/>
    <w:rsid w:val="000A5A0B"/>
    <w:rsid w:val="000B0974"/>
    <w:rsid w:val="000C51F6"/>
    <w:rsid w:val="000D145A"/>
    <w:rsid w:val="000E3F6C"/>
    <w:rsid w:val="000E4E23"/>
    <w:rsid w:val="000F03E8"/>
    <w:rsid w:val="00100A63"/>
    <w:rsid w:val="001161F2"/>
    <w:rsid w:val="00144EE2"/>
    <w:rsid w:val="001846E5"/>
    <w:rsid w:val="00193A70"/>
    <w:rsid w:val="001A2B93"/>
    <w:rsid w:val="001C1D0E"/>
    <w:rsid w:val="001E28CB"/>
    <w:rsid w:val="001F4603"/>
    <w:rsid w:val="001F4B2E"/>
    <w:rsid w:val="00237642"/>
    <w:rsid w:val="00240E1E"/>
    <w:rsid w:val="00252E8F"/>
    <w:rsid w:val="00256AA0"/>
    <w:rsid w:val="0028796A"/>
    <w:rsid w:val="002C5A1C"/>
    <w:rsid w:val="002D7902"/>
    <w:rsid w:val="00307A99"/>
    <w:rsid w:val="00326DF4"/>
    <w:rsid w:val="003308CE"/>
    <w:rsid w:val="00351B5E"/>
    <w:rsid w:val="003575B9"/>
    <w:rsid w:val="00363B94"/>
    <w:rsid w:val="00370224"/>
    <w:rsid w:val="003A6B78"/>
    <w:rsid w:val="003C7C79"/>
    <w:rsid w:val="003D0EE3"/>
    <w:rsid w:val="003D357A"/>
    <w:rsid w:val="003F0481"/>
    <w:rsid w:val="004036B5"/>
    <w:rsid w:val="004214E7"/>
    <w:rsid w:val="00423DF2"/>
    <w:rsid w:val="00437212"/>
    <w:rsid w:val="0044168B"/>
    <w:rsid w:val="0048573B"/>
    <w:rsid w:val="004B3BF7"/>
    <w:rsid w:val="004B6C1A"/>
    <w:rsid w:val="004E7A11"/>
    <w:rsid w:val="004F160B"/>
    <w:rsid w:val="004F5F40"/>
    <w:rsid w:val="004F6DB6"/>
    <w:rsid w:val="00514418"/>
    <w:rsid w:val="00522F5C"/>
    <w:rsid w:val="00541528"/>
    <w:rsid w:val="00567B53"/>
    <w:rsid w:val="0059172A"/>
    <w:rsid w:val="00591B6A"/>
    <w:rsid w:val="005A2231"/>
    <w:rsid w:val="005A567F"/>
    <w:rsid w:val="005A63A5"/>
    <w:rsid w:val="005C005B"/>
    <w:rsid w:val="005D0BE8"/>
    <w:rsid w:val="005E1200"/>
    <w:rsid w:val="005E74A7"/>
    <w:rsid w:val="006002E7"/>
    <w:rsid w:val="00602474"/>
    <w:rsid w:val="006072C5"/>
    <w:rsid w:val="00657B82"/>
    <w:rsid w:val="00671DCF"/>
    <w:rsid w:val="006A34CA"/>
    <w:rsid w:val="006C0BB9"/>
    <w:rsid w:val="006C795E"/>
    <w:rsid w:val="006C7EDA"/>
    <w:rsid w:val="006D0361"/>
    <w:rsid w:val="006E4AAB"/>
    <w:rsid w:val="006F56D6"/>
    <w:rsid w:val="00701FA9"/>
    <w:rsid w:val="0070657F"/>
    <w:rsid w:val="007274FE"/>
    <w:rsid w:val="00730CF0"/>
    <w:rsid w:val="00733B3F"/>
    <w:rsid w:val="007574AB"/>
    <w:rsid w:val="00772D63"/>
    <w:rsid w:val="0086232F"/>
    <w:rsid w:val="00875906"/>
    <w:rsid w:val="008763A1"/>
    <w:rsid w:val="008A7A8F"/>
    <w:rsid w:val="008B2812"/>
    <w:rsid w:val="008B2B3B"/>
    <w:rsid w:val="009272A1"/>
    <w:rsid w:val="00950B62"/>
    <w:rsid w:val="009700EE"/>
    <w:rsid w:val="009B3A5B"/>
    <w:rsid w:val="00A27F3C"/>
    <w:rsid w:val="00A361B0"/>
    <w:rsid w:val="00A3736A"/>
    <w:rsid w:val="00A47098"/>
    <w:rsid w:val="00A64ECF"/>
    <w:rsid w:val="00A71424"/>
    <w:rsid w:val="00A87AE8"/>
    <w:rsid w:val="00A94B55"/>
    <w:rsid w:val="00AA2469"/>
    <w:rsid w:val="00AB0214"/>
    <w:rsid w:val="00B008F5"/>
    <w:rsid w:val="00B30C8F"/>
    <w:rsid w:val="00B33049"/>
    <w:rsid w:val="00B410EF"/>
    <w:rsid w:val="00B51958"/>
    <w:rsid w:val="00B65524"/>
    <w:rsid w:val="00B70AA8"/>
    <w:rsid w:val="00B75DEC"/>
    <w:rsid w:val="00B832A1"/>
    <w:rsid w:val="00C06EA9"/>
    <w:rsid w:val="00C2048F"/>
    <w:rsid w:val="00C373D8"/>
    <w:rsid w:val="00C420CD"/>
    <w:rsid w:val="00C92DB0"/>
    <w:rsid w:val="00C9791D"/>
    <w:rsid w:val="00CB72F8"/>
    <w:rsid w:val="00CC331C"/>
    <w:rsid w:val="00CC5542"/>
    <w:rsid w:val="00CD1116"/>
    <w:rsid w:val="00CD7F1B"/>
    <w:rsid w:val="00CE13E3"/>
    <w:rsid w:val="00CF42D8"/>
    <w:rsid w:val="00D15DAA"/>
    <w:rsid w:val="00D2404E"/>
    <w:rsid w:val="00D72964"/>
    <w:rsid w:val="00D820A2"/>
    <w:rsid w:val="00DB0A4C"/>
    <w:rsid w:val="00DB6C33"/>
    <w:rsid w:val="00DE02E8"/>
    <w:rsid w:val="00E0316E"/>
    <w:rsid w:val="00E11CB5"/>
    <w:rsid w:val="00E262B8"/>
    <w:rsid w:val="00E27C86"/>
    <w:rsid w:val="00E32CDC"/>
    <w:rsid w:val="00E534A6"/>
    <w:rsid w:val="00E609DB"/>
    <w:rsid w:val="00E6494A"/>
    <w:rsid w:val="00E64CC1"/>
    <w:rsid w:val="00E8392D"/>
    <w:rsid w:val="00E85883"/>
    <w:rsid w:val="00E907B9"/>
    <w:rsid w:val="00EE06E4"/>
    <w:rsid w:val="00EE6969"/>
    <w:rsid w:val="00F543E3"/>
    <w:rsid w:val="00FE2325"/>
    <w:rsid w:val="00FF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1A"/>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4B6C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C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4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6C1A"/>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4B6C1A"/>
    <w:pPr>
      <w:keepNext/>
      <w:widowControl/>
      <w:spacing w:line="240" w:lineRule="atLeast"/>
      <w:jc w:val="center"/>
      <w:outlineLvl w:val="8"/>
    </w:pPr>
    <w:rPr>
      <w:rFonts w:ascii="Arial" w:hAnsi="Arial"/>
      <w:b/>
      <w:snapToGri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4B6C1A"/>
    <w:rPr>
      <w:rFonts w:ascii="Arial" w:eastAsia="Times New Roman" w:hAnsi="Arial" w:cs="Times New Roman"/>
      <w:b/>
      <w:sz w:val="28"/>
      <w:szCs w:val="20"/>
    </w:rPr>
  </w:style>
  <w:style w:type="paragraph" w:styleId="Footer">
    <w:name w:val="footer"/>
    <w:basedOn w:val="Normal"/>
    <w:link w:val="FooterChar"/>
    <w:uiPriority w:val="99"/>
    <w:rsid w:val="004B6C1A"/>
    <w:pPr>
      <w:tabs>
        <w:tab w:val="center" w:pos="4320"/>
        <w:tab w:val="right" w:pos="8640"/>
      </w:tabs>
    </w:pPr>
    <w:rPr>
      <w:rFonts w:ascii="CG Times" w:hAnsi="CG Times"/>
    </w:rPr>
  </w:style>
  <w:style w:type="character" w:customStyle="1" w:styleId="FooterChar">
    <w:name w:val="Footer Char"/>
    <w:basedOn w:val="DefaultParagraphFont"/>
    <w:link w:val="Footer"/>
    <w:uiPriority w:val="99"/>
    <w:rsid w:val="004B6C1A"/>
    <w:rPr>
      <w:rFonts w:ascii="CG Times" w:eastAsia="Times New Roman" w:hAnsi="CG Times" w:cs="Times New Roman"/>
      <w:snapToGrid w:val="0"/>
      <w:sz w:val="24"/>
      <w:szCs w:val="20"/>
    </w:rPr>
  </w:style>
  <w:style w:type="character" w:styleId="PageNumber">
    <w:name w:val="page number"/>
    <w:basedOn w:val="DefaultParagraphFont"/>
    <w:rsid w:val="004B6C1A"/>
  </w:style>
  <w:style w:type="paragraph" w:styleId="Header">
    <w:name w:val="header"/>
    <w:basedOn w:val="Normal"/>
    <w:link w:val="HeaderChar"/>
    <w:uiPriority w:val="99"/>
    <w:unhideWhenUsed/>
    <w:rsid w:val="004B6C1A"/>
    <w:pPr>
      <w:tabs>
        <w:tab w:val="center" w:pos="4680"/>
        <w:tab w:val="right" w:pos="9360"/>
      </w:tabs>
    </w:pPr>
  </w:style>
  <w:style w:type="character" w:customStyle="1" w:styleId="HeaderChar">
    <w:name w:val="Header Char"/>
    <w:basedOn w:val="DefaultParagraphFont"/>
    <w:link w:val="Header"/>
    <w:uiPriority w:val="99"/>
    <w:rsid w:val="004B6C1A"/>
    <w:rPr>
      <w:rFonts w:ascii="Times New Roman" w:eastAsia="Times New Roman" w:hAnsi="Times New Roman" w:cs="Times New Roman"/>
      <w:snapToGrid w:val="0"/>
      <w:sz w:val="24"/>
      <w:szCs w:val="20"/>
    </w:rPr>
  </w:style>
  <w:style w:type="character" w:customStyle="1" w:styleId="Heading1Char">
    <w:name w:val="Heading 1 Char"/>
    <w:basedOn w:val="DefaultParagraphFont"/>
    <w:link w:val="Heading1"/>
    <w:uiPriority w:val="9"/>
    <w:rsid w:val="004B6C1A"/>
    <w:rPr>
      <w:rFonts w:asciiTheme="majorHAnsi" w:eastAsiaTheme="majorEastAsia" w:hAnsiTheme="majorHAnsi" w:cstheme="majorBidi"/>
      <w:b/>
      <w:bCs/>
      <w:snapToGrid w:val="0"/>
      <w:color w:val="365F91" w:themeColor="accent1" w:themeShade="BF"/>
      <w:sz w:val="28"/>
      <w:szCs w:val="28"/>
    </w:rPr>
  </w:style>
  <w:style w:type="character" w:customStyle="1" w:styleId="Heading2Char">
    <w:name w:val="Heading 2 Char"/>
    <w:basedOn w:val="DefaultParagraphFont"/>
    <w:link w:val="Heading2"/>
    <w:uiPriority w:val="9"/>
    <w:rsid w:val="004B6C1A"/>
    <w:rPr>
      <w:rFonts w:asciiTheme="majorHAnsi" w:eastAsiaTheme="majorEastAsia" w:hAnsiTheme="majorHAnsi" w:cstheme="majorBidi"/>
      <w:b/>
      <w:bCs/>
      <w:snapToGrid w:val="0"/>
      <w:color w:val="4F81BD" w:themeColor="accent1"/>
      <w:sz w:val="26"/>
      <w:szCs w:val="26"/>
    </w:rPr>
  </w:style>
  <w:style w:type="paragraph" w:customStyle="1" w:styleId="L1-FlLfSp12">
    <w:name w:val="L1-FlLfSp&amp;1/2"/>
    <w:rsid w:val="004B6C1A"/>
    <w:pPr>
      <w:spacing w:after="240" w:line="240" w:lineRule="atLeast"/>
    </w:pPr>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
    <w:semiHidden/>
    <w:rsid w:val="004B6C1A"/>
    <w:rPr>
      <w:rFonts w:asciiTheme="majorHAnsi" w:eastAsiaTheme="majorEastAsia" w:hAnsiTheme="majorHAnsi" w:cstheme="majorBidi"/>
      <w:b/>
      <w:bCs/>
      <w:i/>
      <w:iCs/>
      <w:snapToGrid w:val="0"/>
      <w:color w:val="4F81BD" w:themeColor="accent1"/>
      <w:sz w:val="24"/>
      <w:szCs w:val="20"/>
    </w:rPr>
  </w:style>
  <w:style w:type="character" w:styleId="FootnoteReference">
    <w:name w:val="footnote reference"/>
    <w:semiHidden/>
    <w:rsid w:val="004B6C1A"/>
  </w:style>
  <w:style w:type="paragraph" w:styleId="FootnoteText">
    <w:name w:val="footnote text"/>
    <w:aliases w:val="F1"/>
    <w:basedOn w:val="Normal"/>
    <w:link w:val="FootnoteTextChar"/>
    <w:semiHidden/>
    <w:rsid w:val="004B6C1A"/>
    <w:pPr>
      <w:widowControl/>
      <w:tabs>
        <w:tab w:val="left" w:pos="120"/>
      </w:tabs>
      <w:spacing w:before="120" w:line="200" w:lineRule="atLeast"/>
      <w:ind w:left="115" w:hanging="115"/>
      <w:jc w:val="both"/>
    </w:pPr>
    <w:rPr>
      <w:snapToGrid/>
      <w:sz w:val="16"/>
    </w:rPr>
  </w:style>
  <w:style w:type="character" w:customStyle="1" w:styleId="FootnoteTextChar">
    <w:name w:val="Footnote Text Char"/>
    <w:aliases w:val="F1 Char"/>
    <w:basedOn w:val="DefaultParagraphFont"/>
    <w:link w:val="FootnoteText"/>
    <w:semiHidden/>
    <w:rsid w:val="004B6C1A"/>
    <w:rPr>
      <w:rFonts w:ascii="Times New Roman" w:eastAsia="Times New Roman" w:hAnsi="Times New Roman" w:cs="Times New Roman"/>
      <w:sz w:val="16"/>
      <w:szCs w:val="20"/>
    </w:rPr>
  </w:style>
  <w:style w:type="paragraph" w:styleId="BodyText3">
    <w:name w:val="Body Text 3"/>
    <w:basedOn w:val="Normal"/>
    <w:link w:val="BodyText3Char"/>
    <w:rsid w:val="004B6C1A"/>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style>
  <w:style w:type="character" w:customStyle="1" w:styleId="BodyText3Char">
    <w:name w:val="Body Text 3 Char"/>
    <w:basedOn w:val="DefaultParagraphFont"/>
    <w:link w:val="BodyText3"/>
    <w:rsid w:val="004B6C1A"/>
    <w:rPr>
      <w:rFonts w:ascii="Times New Roman" w:eastAsia="Times New Roman" w:hAnsi="Times New Roman" w:cs="Times New Roman"/>
      <w:snapToGrid w:val="0"/>
      <w:sz w:val="24"/>
      <w:szCs w:val="20"/>
    </w:rPr>
  </w:style>
  <w:style w:type="paragraph" w:styleId="NormalWeb">
    <w:name w:val="Normal (Web)"/>
    <w:basedOn w:val="Normal"/>
    <w:rsid w:val="004B6C1A"/>
    <w:pPr>
      <w:widowControl/>
      <w:spacing w:before="100" w:after="100"/>
    </w:pPr>
    <w:rPr>
      <w:snapToGrid/>
    </w:rPr>
  </w:style>
  <w:style w:type="paragraph" w:styleId="TOCHeading">
    <w:name w:val="TOC Heading"/>
    <w:basedOn w:val="Heading1"/>
    <w:next w:val="Normal"/>
    <w:uiPriority w:val="39"/>
    <w:semiHidden/>
    <w:unhideWhenUsed/>
    <w:qFormat/>
    <w:rsid w:val="007274FE"/>
    <w:pPr>
      <w:widowControl/>
      <w:spacing w:line="276" w:lineRule="auto"/>
      <w:outlineLvl w:val="9"/>
    </w:pPr>
    <w:rPr>
      <w:snapToGrid/>
      <w:lang w:eastAsia="ja-JP"/>
    </w:rPr>
  </w:style>
  <w:style w:type="paragraph" w:styleId="TOC1">
    <w:name w:val="toc 1"/>
    <w:basedOn w:val="Normal"/>
    <w:next w:val="Normal"/>
    <w:autoRedefine/>
    <w:uiPriority w:val="39"/>
    <w:unhideWhenUsed/>
    <w:rsid w:val="007274FE"/>
    <w:pPr>
      <w:spacing w:after="100"/>
    </w:pPr>
  </w:style>
  <w:style w:type="paragraph" w:styleId="TOC2">
    <w:name w:val="toc 2"/>
    <w:basedOn w:val="Normal"/>
    <w:next w:val="Normal"/>
    <w:autoRedefine/>
    <w:uiPriority w:val="39"/>
    <w:unhideWhenUsed/>
    <w:rsid w:val="007274FE"/>
    <w:pPr>
      <w:spacing w:after="100"/>
      <w:ind w:left="240"/>
    </w:pPr>
  </w:style>
  <w:style w:type="character" w:styleId="Hyperlink">
    <w:name w:val="Hyperlink"/>
    <w:basedOn w:val="DefaultParagraphFont"/>
    <w:uiPriority w:val="99"/>
    <w:unhideWhenUsed/>
    <w:rsid w:val="007274FE"/>
    <w:rPr>
      <w:color w:val="0000FF" w:themeColor="hyperlink"/>
      <w:u w:val="single"/>
    </w:rPr>
  </w:style>
  <w:style w:type="paragraph" w:styleId="BalloonText">
    <w:name w:val="Balloon Text"/>
    <w:basedOn w:val="Normal"/>
    <w:link w:val="BalloonTextChar"/>
    <w:uiPriority w:val="99"/>
    <w:semiHidden/>
    <w:unhideWhenUsed/>
    <w:rsid w:val="007274FE"/>
    <w:rPr>
      <w:rFonts w:ascii="Tahoma" w:hAnsi="Tahoma" w:cs="Tahoma"/>
      <w:sz w:val="16"/>
      <w:szCs w:val="16"/>
    </w:rPr>
  </w:style>
  <w:style w:type="character" w:customStyle="1" w:styleId="BalloonTextChar">
    <w:name w:val="Balloon Text Char"/>
    <w:basedOn w:val="DefaultParagraphFont"/>
    <w:link w:val="BalloonText"/>
    <w:uiPriority w:val="99"/>
    <w:semiHidden/>
    <w:rsid w:val="007274FE"/>
    <w:rPr>
      <w:rFonts w:ascii="Tahoma" w:eastAsia="Times New Roman" w:hAnsi="Tahoma" w:cs="Tahoma"/>
      <w:snapToGrid w:val="0"/>
      <w:sz w:val="16"/>
      <w:szCs w:val="16"/>
    </w:rPr>
  </w:style>
  <w:style w:type="character" w:styleId="SubtleEmphasis">
    <w:name w:val="Subtle Emphasis"/>
    <w:basedOn w:val="DefaultParagraphFont"/>
    <w:uiPriority w:val="19"/>
    <w:qFormat/>
    <w:rsid w:val="007274FE"/>
    <w:rPr>
      <w:i/>
      <w:iCs/>
      <w:color w:val="808080" w:themeColor="text1" w:themeTint="7F"/>
    </w:rPr>
  </w:style>
  <w:style w:type="character" w:customStyle="1" w:styleId="Heading3Char">
    <w:name w:val="Heading 3 Char"/>
    <w:basedOn w:val="DefaultParagraphFont"/>
    <w:link w:val="Heading3"/>
    <w:uiPriority w:val="9"/>
    <w:rsid w:val="007274FE"/>
    <w:rPr>
      <w:rFonts w:asciiTheme="majorHAnsi" w:eastAsiaTheme="majorEastAsia" w:hAnsiTheme="majorHAnsi" w:cstheme="majorBidi"/>
      <w:b/>
      <w:bCs/>
      <w:snapToGrid w:val="0"/>
      <w:color w:val="4F81BD" w:themeColor="accent1"/>
      <w:sz w:val="24"/>
      <w:szCs w:val="20"/>
    </w:rPr>
  </w:style>
  <w:style w:type="paragraph" w:styleId="TOC3">
    <w:name w:val="toc 3"/>
    <w:basedOn w:val="Normal"/>
    <w:next w:val="Normal"/>
    <w:autoRedefine/>
    <w:uiPriority w:val="39"/>
    <w:unhideWhenUsed/>
    <w:rsid w:val="007274FE"/>
    <w:pPr>
      <w:spacing w:after="100"/>
      <w:ind w:left="480"/>
    </w:pPr>
  </w:style>
  <w:style w:type="paragraph" w:styleId="ListParagraph">
    <w:name w:val="List Paragraph"/>
    <w:basedOn w:val="Normal"/>
    <w:uiPriority w:val="34"/>
    <w:qFormat/>
    <w:rsid w:val="00CC33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1A"/>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4B6C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C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4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6C1A"/>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4B6C1A"/>
    <w:pPr>
      <w:keepNext/>
      <w:widowControl/>
      <w:spacing w:line="240" w:lineRule="atLeast"/>
      <w:jc w:val="center"/>
      <w:outlineLvl w:val="8"/>
    </w:pPr>
    <w:rPr>
      <w:rFonts w:ascii="Arial" w:hAnsi="Arial"/>
      <w:b/>
      <w:snapToGri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4B6C1A"/>
    <w:rPr>
      <w:rFonts w:ascii="Arial" w:eastAsia="Times New Roman" w:hAnsi="Arial" w:cs="Times New Roman"/>
      <w:b/>
      <w:sz w:val="28"/>
      <w:szCs w:val="20"/>
    </w:rPr>
  </w:style>
  <w:style w:type="paragraph" w:styleId="Footer">
    <w:name w:val="footer"/>
    <w:basedOn w:val="Normal"/>
    <w:link w:val="FooterChar"/>
    <w:uiPriority w:val="99"/>
    <w:rsid w:val="004B6C1A"/>
    <w:pPr>
      <w:tabs>
        <w:tab w:val="center" w:pos="4320"/>
        <w:tab w:val="right" w:pos="8640"/>
      </w:tabs>
    </w:pPr>
    <w:rPr>
      <w:rFonts w:ascii="CG Times" w:hAnsi="CG Times"/>
    </w:rPr>
  </w:style>
  <w:style w:type="character" w:customStyle="1" w:styleId="FooterChar">
    <w:name w:val="Footer Char"/>
    <w:basedOn w:val="DefaultParagraphFont"/>
    <w:link w:val="Footer"/>
    <w:uiPriority w:val="99"/>
    <w:rsid w:val="004B6C1A"/>
    <w:rPr>
      <w:rFonts w:ascii="CG Times" w:eastAsia="Times New Roman" w:hAnsi="CG Times" w:cs="Times New Roman"/>
      <w:snapToGrid w:val="0"/>
      <w:sz w:val="24"/>
      <w:szCs w:val="20"/>
    </w:rPr>
  </w:style>
  <w:style w:type="character" w:styleId="PageNumber">
    <w:name w:val="page number"/>
    <w:basedOn w:val="DefaultParagraphFont"/>
    <w:rsid w:val="004B6C1A"/>
  </w:style>
  <w:style w:type="paragraph" w:styleId="Header">
    <w:name w:val="header"/>
    <w:basedOn w:val="Normal"/>
    <w:link w:val="HeaderChar"/>
    <w:uiPriority w:val="99"/>
    <w:unhideWhenUsed/>
    <w:rsid w:val="004B6C1A"/>
    <w:pPr>
      <w:tabs>
        <w:tab w:val="center" w:pos="4680"/>
        <w:tab w:val="right" w:pos="9360"/>
      </w:tabs>
    </w:pPr>
  </w:style>
  <w:style w:type="character" w:customStyle="1" w:styleId="HeaderChar">
    <w:name w:val="Header Char"/>
    <w:basedOn w:val="DefaultParagraphFont"/>
    <w:link w:val="Header"/>
    <w:uiPriority w:val="99"/>
    <w:rsid w:val="004B6C1A"/>
    <w:rPr>
      <w:rFonts w:ascii="Times New Roman" w:eastAsia="Times New Roman" w:hAnsi="Times New Roman" w:cs="Times New Roman"/>
      <w:snapToGrid w:val="0"/>
      <w:sz w:val="24"/>
      <w:szCs w:val="20"/>
    </w:rPr>
  </w:style>
  <w:style w:type="character" w:customStyle="1" w:styleId="Heading1Char">
    <w:name w:val="Heading 1 Char"/>
    <w:basedOn w:val="DefaultParagraphFont"/>
    <w:link w:val="Heading1"/>
    <w:uiPriority w:val="9"/>
    <w:rsid w:val="004B6C1A"/>
    <w:rPr>
      <w:rFonts w:asciiTheme="majorHAnsi" w:eastAsiaTheme="majorEastAsia" w:hAnsiTheme="majorHAnsi" w:cstheme="majorBidi"/>
      <w:b/>
      <w:bCs/>
      <w:snapToGrid w:val="0"/>
      <w:color w:val="365F91" w:themeColor="accent1" w:themeShade="BF"/>
      <w:sz w:val="28"/>
      <w:szCs w:val="28"/>
    </w:rPr>
  </w:style>
  <w:style w:type="character" w:customStyle="1" w:styleId="Heading2Char">
    <w:name w:val="Heading 2 Char"/>
    <w:basedOn w:val="DefaultParagraphFont"/>
    <w:link w:val="Heading2"/>
    <w:uiPriority w:val="9"/>
    <w:rsid w:val="004B6C1A"/>
    <w:rPr>
      <w:rFonts w:asciiTheme="majorHAnsi" w:eastAsiaTheme="majorEastAsia" w:hAnsiTheme="majorHAnsi" w:cstheme="majorBidi"/>
      <w:b/>
      <w:bCs/>
      <w:snapToGrid w:val="0"/>
      <w:color w:val="4F81BD" w:themeColor="accent1"/>
      <w:sz w:val="26"/>
      <w:szCs w:val="26"/>
    </w:rPr>
  </w:style>
  <w:style w:type="paragraph" w:customStyle="1" w:styleId="L1-FlLfSp12">
    <w:name w:val="L1-FlLfSp&amp;1/2"/>
    <w:rsid w:val="004B6C1A"/>
    <w:pPr>
      <w:spacing w:after="240" w:line="240" w:lineRule="atLeast"/>
    </w:pPr>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
    <w:semiHidden/>
    <w:rsid w:val="004B6C1A"/>
    <w:rPr>
      <w:rFonts w:asciiTheme="majorHAnsi" w:eastAsiaTheme="majorEastAsia" w:hAnsiTheme="majorHAnsi" w:cstheme="majorBidi"/>
      <w:b/>
      <w:bCs/>
      <w:i/>
      <w:iCs/>
      <w:snapToGrid w:val="0"/>
      <w:color w:val="4F81BD" w:themeColor="accent1"/>
      <w:sz w:val="24"/>
      <w:szCs w:val="20"/>
    </w:rPr>
  </w:style>
  <w:style w:type="character" w:styleId="FootnoteReference">
    <w:name w:val="footnote reference"/>
    <w:semiHidden/>
    <w:rsid w:val="004B6C1A"/>
  </w:style>
  <w:style w:type="paragraph" w:styleId="FootnoteText">
    <w:name w:val="footnote text"/>
    <w:aliases w:val="F1"/>
    <w:basedOn w:val="Normal"/>
    <w:link w:val="FootnoteTextChar"/>
    <w:semiHidden/>
    <w:rsid w:val="004B6C1A"/>
    <w:pPr>
      <w:widowControl/>
      <w:tabs>
        <w:tab w:val="left" w:pos="120"/>
      </w:tabs>
      <w:spacing w:before="120" w:line="200" w:lineRule="atLeast"/>
      <w:ind w:left="115" w:hanging="115"/>
      <w:jc w:val="both"/>
    </w:pPr>
    <w:rPr>
      <w:snapToGrid/>
      <w:sz w:val="16"/>
    </w:rPr>
  </w:style>
  <w:style w:type="character" w:customStyle="1" w:styleId="FootnoteTextChar">
    <w:name w:val="Footnote Text Char"/>
    <w:aliases w:val="F1 Char"/>
    <w:basedOn w:val="DefaultParagraphFont"/>
    <w:link w:val="FootnoteText"/>
    <w:semiHidden/>
    <w:rsid w:val="004B6C1A"/>
    <w:rPr>
      <w:rFonts w:ascii="Times New Roman" w:eastAsia="Times New Roman" w:hAnsi="Times New Roman" w:cs="Times New Roman"/>
      <w:sz w:val="16"/>
      <w:szCs w:val="20"/>
    </w:rPr>
  </w:style>
  <w:style w:type="paragraph" w:styleId="BodyText3">
    <w:name w:val="Body Text 3"/>
    <w:basedOn w:val="Normal"/>
    <w:link w:val="BodyText3Char"/>
    <w:rsid w:val="004B6C1A"/>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style>
  <w:style w:type="character" w:customStyle="1" w:styleId="BodyText3Char">
    <w:name w:val="Body Text 3 Char"/>
    <w:basedOn w:val="DefaultParagraphFont"/>
    <w:link w:val="BodyText3"/>
    <w:rsid w:val="004B6C1A"/>
    <w:rPr>
      <w:rFonts w:ascii="Times New Roman" w:eastAsia="Times New Roman" w:hAnsi="Times New Roman" w:cs="Times New Roman"/>
      <w:snapToGrid w:val="0"/>
      <w:sz w:val="24"/>
      <w:szCs w:val="20"/>
    </w:rPr>
  </w:style>
  <w:style w:type="paragraph" w:styleId="NormalWeb">
    <w:name w:val="Normal (Web)"/>
    <w:basedOn w:val="Normal"/>
    <w:rsid w:val="004B6C1A"/>
    <w:pPr>
      <w:widowControl/>
      <w:spacing w:before="100" w:after="100"/>
    </w:pPr>
    <w:rPr>
      <w:snapToGrid/>
    </w:rPr>
  </w:style>
  <w:style w:type="paragraph" w:styleId="TOCHeading">
    <w:name w:val="TOC Heading"/>
    <w:basedOn w:val="Heading1"/>
    <w:next w:val="Normal"/>
    <w:uiPriority w:val="39"/>
    <w:semiHidden/>
    <w:unhideWhenUsed/>
    <w:qFormat/>
    <w:rsid w:val="007274FE"/>
    <w:pPr>
      <w:widowControl/>
      <w:spacing w:line="276" w:lineRule="auto"/>
      <w:outlineLvl w:val="9"/>
    </w:pPr>
    <w:rPr>
      <w:snapToGrid/>
      <w:lang w:eastAsia="ja-JP"/>
    </w:rPr>
  </w:style>
  <w:style w:type="paragraph" w:styleId="TOC1">
    <w:name w:val="toc 1"/>
    <w:basedOn w:val="Normal"/>
    <w:next w:val="Normal"/>
    <w:autoRedefine/>
    <w:uiPriority w:val="39"/>
    <w:unhideWhenUsed/>
    <w:rsid w:val="007274FE"/>
    <w:pPr>
      <w:spacing w:after="100"/>
    </w:pPr>
  </w:style>
  <w:style w:type="paragraph" w:styleId="TOC2">
    <w:name w:val="toc 2"/>
    <w:basedOn w:val="Normal"/>
    <w:next w:val="Normal"/>
    <w:autoRedefine/>
    <w:uiPriority w:val="39"/>
    <w:unhideWhenUsed/>
    <w:rsid w:val="007274FE"/>
    <w:pPr>
      <w:spacing w:after="100"/>
      <w:ind w:left="240"/>
    </w:pPr>
  </w:style>
  <w:style w:type="character" w:styleId="Hyperlink">
    <w:name w:val="Hyperlink"/>
    <w:basedOn w:val="DefaultParagraphFont"/>
    <w:uiPriority w:val="99"/>
    <w:unhideWhenUsed/>
    <w:rsid w:val="007274FE"/>
    <w:rPr>
      <w:color w:val="0000FF" w:themeColor="hyperlink"/>
      <w:u w:val="single"/>
    </w:rPr>
  </w:style>
  <w:style w:type="paragraph" w:styleId="BalloonText">
    <w:name w:val="Balloon Text"/>
    <w:basedOn w:val="Normal"/>
    <w:link w:val="BalloonTextChar"/>
    <w:uiPriority w:val="99"/>
    <w:semiHidden/>
    <w:unhideWhenUsed/>
    <w:rsid w:val="007274FE"/>
    <w:rPr>
      <w:rFonts w:ascii="Tahoma" w:hAnsi="Tahoma" w:cs="Tahoma"/>
      <w:sz w:val="16"/>
      <w:szCs w:val="16"/>
    </w:rPr>
  </w:style>
  <w:style w:type="character" w:customStyle="1" w:styleId="BalloonTextChar">
    <w:name w:val="Balloon Text Char"/>
    <w:basedOn w:val="DefaultParagraphFont"/>
    <w:link w:val="BalloonText"/>
    <w:uiPriority w:val="99"/>
    <w:semiHidden/>
    <w:rsid w:val="007274FE"/>
    <w:rPr>
      <w:rFonts w:ascii="Tahoma" w:eastAsia="Times New Roman" w:hAnsi="Tahoma" w:cs="Tahoma"/>
      <w:snapToGrid w:val="0"/>
      <w:sz w:val="16"/>
      <w:szCs w:val="16"/>
    </w:rPr>
  </w:style>
  <w:style w:type="character" w:styleId="SubtleEmphasis">
    <w:name w:val="Subtle Emphasis"/>
    <w:basedOn w:val="DefaultParagraphFont"/>
    <w:uiPriority w:val="19"/>
    <w:qFormat/>
    <w:rsid w:val="007274FE"/>
    <w:rPr>
      <w:i/>
      <w:iCs/>
      <w:color w:val="808080" w:themeColor="text1" w:themeTint="7F"/>
    </w:rPr>
  </w:style>
  <w:style w:type="character" w:customStyle="1" w:styleId="Heading3Char">
    <w:name w:val="Heading 3 Char"/>
    <w:basedOn w:val="DefaultParagraphFont"/>
    <w:link w:val="Heading3"/>
    <w:uiPriority w:val="9"/>
    <w:rsid w:val="007274FE"/>
    <w:rPr>
      <w:rFonts w:asciiTheme="majorHAnsi" w:eastAsiaTheme="majorEastAsia" w:hAnsiTheme="majorHAnsi" w:cstheme="majorBidi"/>
      <w:b/>
      <w:bCs/>
      <w:snapToGrid w:val="0"/>
      <w:color w:val="4F81BD" w:themeColor="accent1"/>
      <w:sz w:val="24"/>
      <w:szCs w:val="20"/>
    </w:rPr>
  </w:style>
  <w:style w:type="paragraph" w:styleId="TOC3">
    <w:name w:val="toc 3"/>
    <w:basedOn w:val="Normal"/>
    <w:next w:val="Normal"/>
    <w:autoRedefine/>
    <w:uiPriority w:val="39"/>
    <w:unhideWhenUsed/>
    <w:rsid w:val="007274FE"/>
    <w:pPr>
      <w:spacing w:after="100"/>
      <w:ind w:left="480"/>
    </w:pPr>
  </w:style>
  <w:style w:type="paragraph" w:styleId="ListParagraph">
    <w:name w:val="List Paragraph"/>
    <w:basedOn w:val="Normal"/>
    <w:uiPriority w:val="34"/>
    <w:qFormat/>
    <w:rsid w:val="00CC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39464">
      <w:bodyDiv w:val="1"/>
      <w:marLeft w:val="0"/>
      <w:marRight w:val="0"/>
      <w:marTop w:val="0"/>
      <w:marBottom w:val="0"/>
      <w:divBdr>
        <w:top w:val="none" w:sz="0" w:space="0" w:color="auto"/>
        <w:left w:val="none" w:sz="0" w:space="0" w:color="auto"/>
        <w:bottom w:val="none" w:sz="0" w:space="0" w:color="auto"/>
        <w:right w:val="none" w:sz="0" w:space="0" w:color="auto"/>
      </w:divBdr>
    </w:div>
    <w:div w:id="207978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eps.ahrq.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93AA-EE67-4EB3-8CC0-5404CFD9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3077</Words>
  <Characters>17540</Characters>
  <Application>Microsoft Office Word</Application>
  <DocSecurity>4</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Social &amp; Scientific Systems, Inc.</Company>
  <LinksUpToDate>false</LinksUpToDate>
  <CharactersWithSpaces>20576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Jia</dc:creator>
  <cp:lastModifiedBy>Philippe Gwet</cp:lastModifiedBy>
  <cp:revision>2</cp:revision>
  <dcterms:created xsi:type="dcterms:W3CDTF">2016-10-18T18:39:00Z</dcterms:created>
  <dcterms:modified xsi:type="dcterms:W3CDTF">2016-10-18T18:39:00Z</dcterms:modified>
</cp:coreProperties>
</file>